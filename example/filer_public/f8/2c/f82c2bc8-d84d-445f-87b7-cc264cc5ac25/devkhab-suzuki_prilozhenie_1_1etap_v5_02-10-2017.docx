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56E125" w14:textId="19D22E89" w:rsidR="00C4662C" w:rsidRPr="00C4662C" w:rsidRDefault="00382E2A" w:rsidP="00E7370D">
      <w:pPr>
        <w:jc w:val="right"/>
        <w:rPr>
          <w:lang w:val="ru-RU"/>
        </w:rPr>
      </w:pPr>
      <w:r>
        <w:rPr>
          <w:lang w:val="ru-RU"/>
        </w:rPr>
        <w:t>Приложение №1 к Договору №</w:t>
      </w:r>
      <w:r w:rsidR="00E02CCA">
        <w:rPr>
          <w:lang w:val="ru-RU"/>
        </w:rPr>
        <w:t>_____________</w:t>
      </w:r>
      <w:r w:rsidR="00C4662C" w:rsidRPr="00C4662C">
        <w:rPr>
          <w:lang w:val="ru-RU"/>
        </w:rPr>
        <w:t xml:space="preserve"> от «</w:t>
      </w:r>
      <w:ins w:id="0" w:author="Ksenia Koltsova" w:date="2017-08-21T15:56:00Z">
        <w:del w:id="1" w:author="Sergey Meshcheryakov" w:date="2017-10-11T12:32:00Z">
          <w:r w:rsidR="003B2A62" w:rsidDel="00EE2163">
            <w:rPr>
              <w:lang w:val="ru-RU"/>
            </w:rPr>
            <w:delText>2</w:delText>
          </w:r>
        </w:del>
        <w:r w:rsidR="003B2A62">
          <w:rPr>
            <w:lang w:val="ru-RU"/>
          </w:rPr>
          <w:t>1</w:t>
        </w:r>
      </w:ins>
      <w:ins w:id="2" w:author="Sergey Meshcheryakov" w:date="2017-10-11T12:32:00Z">
        <w:r w:rsidR="00EE2163">
          <w:rPr>
            <w:lang w:val="ru-RU"/>
          </w:rPr>
          <w:t>6</w:t>
        </w:r>
      </w:ins>
      <w:r w:rsidR="00C4662C" w:rsidRPr="00C4662C">
        <w:rPr>
          <w:lang w:val="ru-RU"/>
        </w:rPr>
        <w:t xml:space="preserve">» </w:t>
      </w:r>
      <w:ins w:id="3" w:author="Ksenia Koltsova" w:date="2017-08-21T15:57:00Z">
        <w:del w:id="4" w:author="Sergey Meshcheryakov" w:date="2017-10-11T12:32:00Z">
          <w:r w:rsidR="003B2A62" w:rsidDel="00EE2163">
            <w:rPr>
              <w:lang w:val="ru-RU"/>
            </w:rPr>
            <w:delText>августа</w:delText>
          </w:r>
        </w:del>
      </w:ins>
      <w:ins w:id="5" w:author="Sergey Meshcheryakov" w:date="2017-10-11T12:32:00Z">
        <w:r w:rsidR="00EE2163">
          <w:rPr>
            <w:lang w:val="ru-RU"/>
          </w:rPr>
          <w:t>октября</w:t>
        </w:r>
      </w:ins>
      <w:ins w:id="6" w:author="Ksenia Koltsova" w:date="2017-08-21T15:57:00Z">
        <w:r w:rsidR="003B2A62">
          <w:rPr>
            <w:lang w:val="ru-RU"/>
          </w:rPr>
          <w:t xml:space="preserve"> </w:t>
        </w:r>
      </w:ins>
      <w:r w:rsidR="009C1FB5">
        <w:rPr>
          <w:lang w:val="ru-RU"/>
        </w:rPr>
        <w:t>2017</w:t>
      </w:r>
      <w:r w:rsidR="00C4662C" w:rsidRPr="00C4662C">
        <w:rPr>
          <w:lang w:val="ru-RU"/>
        </w:rPr>
        <w:t xml:space="preserve"> г.</w:t>
      </w:r>
    </w:p>
    <w:p w14:paraId="0E1F0569" w14:textId="77777777" w:rsidR="00C4662C" w:rsidRDefault="00C4662C" w:rsidP="00C4662C">
      <w:pPr>
        <w:rPr>
          <w:b/>
          <w:lang w:val="ru-RU"/>
        </w:rPr>
      </w:pPr>
    </w:p>
    <w:p w14:paraId="4093BBC7" w14:textId="77777777" w:rsidR="00C4662C" w:rsidRPr="00C4662C" w:rsidRDefault="00C4662C" w:rsidP="00C4662C">
      <w:pPr>
        <w:rPr>
          <w:lang w:val="ru-RU"/>
        </w:rPr>
      </w:pPr>
    </w:p>
    <w:p w14:paraId="7E97986E" w14:textId="11F9304E" w:rsidR="00C4662C" w:rsidRPr="00C4662C" w:rsidRDefault="003B2A62" w:rsidP="00C4662C">
      <w:pPr>
        <w:rPr>
          <w:lang w:val="ru-RU"/>
        </w:rPr>
      </w:pPr>
      <w:ins w:id="7" w:author="Ksenia Koltsova" w:date="2017-08-21T15:57:00Z">
        <w:r>
          <w:rPr>
            <w:lang w:val="ru-RU"/>
          </w:rPr>
          <w:t>«</w:t>
        </w:r>
      </w:ins>
      <w:ins w:id="8" w:author="Sergey Meshcheryakov" w:date="2017-10-11T12:32:00Z">
        <w:r w:rsidR="00EE2163">
          <w:rPr>
            <w:lang w:val="ru-RU"/>
          </w:rPr>
          <w:t>16</w:t>
        </w:r>
      </w:ins>
      <w:ins w:id="9" w:author="Ksenia Koltsova" w:date="2017-08-21T15:57:00Z">
        <w:del w:id="10" w:author="Sergey Meshcheryakov" w:date="2017-10-11T12:32:00Z">
          <w:r w:rsidDel="00EE2163">
            <w:rPr>
              <w:lang w:val="ru-RU"/>
            </w:rPr>
            <w:delText>21</w:delText>
          </w:r>
        </w:del>
        <w:r w:rsidRPr="00C4662C">
          <w:rPr>
            <w:lang w:val="ru-RU"/>
          </w:rPr>
          <w:t xml:space="preserve">» </w:t>
        </w:r>
        <w:del w:id="11" w:author="Sergey Meshcheryakov" w:date="2017-10-11T12:32:00Z">
          <w:r w:rsidDel="00EE2163">
            <w:rPr>
              <w:lang w:val="ru-RU"/>
            </w:rPr>
            <w:delText>августа</w:delText>
          </w:r>
        </w:del>
      </w:ins>
      <w:ins w:id="12" w:author="Sergey Meshcheryakov" w:date="2017-10-11T12:32:00Z">
        <w:r w:rsidR="00EE2163">
          <w:rPr>
            <w:lang w:val="ru-RU"/>
          </w:rPr>
          <w:t>октября</w:t>
        </w:r>
      </w:ins>
      <w:ins w:id="13" w:author="Ksenia Koltsova" w:date="2017-08-21T15:57:00Z">
        <w:r>
          <w:rPr>
            <w:lang w:val="ru-RU"/>
          </w:rPr>
          <w:t xml:space="preserve"> </w:t>
        </w:r>
      </w:ins>
      <w:r w:rsidR="009C1FB5">
        <w:rPr>
          <w:lang w:val="ru-RU"/>
        </w:rPr>
        <w:t>2017</w:t>
      </w:r>
      <w:r w:rsidR="00386E29">
        <w:rPr>
          <w:lang w:val="ru-RU"/>
        </w:rPr>
        <w:t xml:space="preserve"> года</w:t>
      </w:r>
      <w:r w:rsidR="00386E29">
        <w:rPr>
          <w:lang w:val="ru-RU"/>
        </w:rPr>
        <w:tab/>
      </w:r>
      <w:r w:rsidR="00386E29">
        <w:rPr>
          <w:lang w:val="ru-RU"/>
        </w:rPr>
        <w:tab/>
      </w:r>
      <w:r w:rsidR="00386E29">
        <w:rPr>
          <w:lang w:val="ru-RU"/>
        </w:rPr>
        <w:tab/>
      </w:r>
      <w:r w:rsidR="00386E29">
        <w:rPr>
          <w:lang w:val="ru-RU"/>
        </w:rPr>
        <w:tab/>
      </w:r>
      <w:r w:rsidR="00386E29">
        <w:rPr>
          <w:lang w:val="ru-RU"/>
        </w:rPr>
        <w:tab/>
      </w:r>
      <w:r w:rsidR="00386E29">
        <w:rPr>
          <w:lang w:val="ru-RU"/>
        </w:rPr>
        <w:tab/>
      </w:r>
      <w:r w:rsidR="00386E29">
        <w:rPr>
          <w:lang w:val="ru-RU"/>
        </w:rPr>
        <w:tab/>
      </w:r>
      <w:r w:rsidR="00386E29">
        <w:rPr>
          <w:lang w:val="ru-RU"/>
        </w:rPr>
        <w:tab/>
      </w:r>
      <w:r w:rsidR="00C4662C" w:rsidRPr="00C4662C">
        <w:rPr>
          <w:lang w:val="ru-RU"/>
        </w:rPr>
        <w:t>город Москва</w:t>
      </w:r>
    </w:p>
    <w:p w14:paraId="18BFBDAF" w14:textId="77777777" w:rsidR="00C4662C" w:rsidRDefault="00C4662C" w:rsidP="00C4662C">
      <w:pPr>
        <w:rPr>
          <w:lang w:val="ru-RU"/>
        </w:rPr>
      </w:pPr>
    </w:p>
    <w:p w14:paraId="6BEDF26F" w14:textId="77777777" w:rsidR="00386E29" w:rsidRPr="00C4662C" w:rsidRDefault="00386E29" w:rsidP="00C4662C">
      <w:pPr>
        <w:rPr>
          <w:lang w:val="ru-RU"/>
        </w:rPr>
      </w:pPr>
    </w:p>
    <w:p w14:paraId="0EDC90A9" w14:textId="0875EF6B" w:rsidR="00C4662C" w:rsidRPr="00C4662C" w:rsidRDefault="00C4662C" w:rsidP="00C4662C">
      <w:pPr>
        <w:rPr>
          <w:lang w:val="ru-RU"/>
        </w:rPr>
      </w:pPr>
      <w:r w:rsidRPr="00E7370D">
        <w:rPr>
          <w:b/>
          <w:lang w:val="ru-RU"/>
        </w:rPr>
        <w:t>Общество с ограниченной ответственностью «</w:t>
      </w:r>
      <w:proofErr w:type="spellStart"/>
      <w:r w:rsidRPr="00E7370D">
        <w:rPr>
          <w:b/>
          <w:lang w:val="ru-RU"/>
        </w:rPr>
        <w:t>ДевХаб</w:t>
      </w:r>
      <w:proofErr w:type="spellEnd"/>
      <w:r w:rsidRPr="00E7370D">
        <w:rPr>
          <w:b/>
          <w:lang w:val="ru-RU"/>
        </w:rPr>
        <w:t>»</w:t>
      </w:r>
      <w:r w:rsidRPr="00C4662C">
        <w:rPr>
          <w:lang w:val="ru-RU"/>
        </w:rPr>
        <w:t xml:space="preserve"> в лице Генерального директора Самсоновой Елены Владимировны, действующего на основании Устава, именуемое в дальнейшем «Исполнитель», с одной стороны, и </w:t>
      </w:r>
      <w:r w:rsidRPr="00C4662C">
        <w:rPr>
          <w:lang w:val="ru-RU"/>
        </w:rPr>
        <w:br/>
      </w:r>
      <w:r w:rsidR="00BB2DB9" w:rsidRPr="00E7370D">
        <w:rPr>
          <w:b/>
          <w:lang w:val="ru-RU"/>
        </w:rPr>
        <w:t>Общество с ограниченной ответственностью «СУЗУКИ МОТОР РУС»,</w:t>
      </w:r>
      <w:r w:rsidR="00BB2DB9" w:rsidRPr="00BB2DB9">
        <w:rPr>
          <w:lang w:val="ru-RU"/>
        </w:rPr>
        <w:t xml:space="preserve"> </w:t>
      </w:r>
      <w:r w:rsidR="00F85293" w:rsidRPr="00BB2DB9">
        <w:rPr>
          <w:lang w:val="ru-RU"/>
        </w:rPr>
        <w:t xml:space="preserve">в лице Генерального директора г-на </w:t>
      </w:r>
      <w:proofErr w:type="spellStart"/>
      <w:r w:rsidR="00F85293" w:rsidRPr="00BB2DB9">
        <w:rPr>
          <w:lang w:val="ru-RU"/>
        </w:rPr>
        <w:t>Сумида</w:t>
      </w:r>
      <w:proofErr w:type="spellEnd"/>
      <w:r w:rsidR="00F85293" w:rsidRPr="00BB2DB9">
        <w:rPr>
          <w:lang w:val="ru-RU"/>
        </w:rPr>
        <w:t xml:space="preserve"> </w:t>
      </w:r>
      <w:proofErr w:type="spellStart"/>
      <w:r w:rsidR="00F85293" w:rsidRPr="00BB2DB9">
        <w:rPr>
          <w:lang w:val="ru-RU"/>
        </w:rPr>
        <w:t>Кэиити</w:t>
      </w:r>
      <w:proofErr w:type="spellEnd"/>
      <w:r w:rsidR="00F85293" w:rsidRPr="00BB2DB9">
        <w:rPr>
          <w:lang w:val="ru-RU"/>
        </w:rPr>
        <w:t xml:space="preserve">, </w:t>
      </w:r>
      <w:r w:rsidR="00BB2DB9" w:rsidRPr="00BB2DB9">
        <w:rPr>
          <w:lang w:val="ru-RU"/>
        </w:rPr>
        <w:t>именуемое в дальнейшем «Заказчик», действующего на основании Устава</w:t>
      </w:r>
      <w:r w:rsidRPr="00C4662C">
        <w:rPr>
          <w:lang w:val="ru-RU"/>
        </w:rPr>
        <w:t xml:space="preserve">, с другой стороны, совместно именуемые «Стороны», заключили настоящее Приложение </w:t>
      </w:r>
      <w:r>
        <w:rPr>
          <w:lang w:val="ru-RU"/>
        </w:rPr>
        <w:t>к Дог</w:t>
      </w:r>
      <w:r w:rsidR="00BB2DB9">
        <w:rPr>
          <w:lang w:val="ru-RU"/>
        </w:rPr>
        <w:t>овору №</w:t>
      </w:r>
      <w:r w:rsidR="00E02CCA">
        <w:rPr>
          <w:lang w:val="ru-RU"/>
        </w:rPr>
        <w:t>______________</w:t>
      </w:r>
      <w:r w:rsidR="00BB2DB9">
        <w:rPr>
          <w:lang w:val="ru-RU"/>
        </w:rPr>
        <w:t xml:space="preserve"> от </w:t>
      </w:r>
      <w:ins w:id="14" w:author="Ksenia Koltsova" w:date="2017-08-21T16:00:00Z">
        <w:r w:rsidR="003B2A62" w:rsidRPr="00C4662C">
          <w:rPr>
            <w:lang w:val="ru-RU"/>
          </w:rPr>
          <w:t>«</w:t>
        </w:r>
        <w:del w:id="15" w:author="Sergey Meshcheryakov" w:date="2017-10-11T12:32:00Z">
          <w:r w:rsidR="003B2A62" w:rsidDel="00EE2163">
            <w:rPr>
              <w:lang w:val="ru-RU"/>
            </w:rPr>
            <w:delText>2</w:delText>
          </w:r>
        </w:del>
        <w:r w:rsidR="003B2A62">
          <w:rPr>
            <w:lang w:val="ru-RU"/>
          </w:rPr>
          <w:t>1</w:t>
        </w:r>
      </w:ins>
      <w:ins w:id="16" w:author="Sergey Meshcheryakov" w:date="2017-10-11T12:32:00Z">
        <w:r w:rsidR="00EE2163">
          <w:rPr>
            <w:lang w:val="ru-RU"/>
          </w:rPr>
          <w:t>6</w:t>
        </w:r>
      </w:ins>
      <w:ins w:id="17" w:author="Ksenia Koltsova" w:date="2017-08-21T16:00:00Z">
        <w:r w:rsidR="003B2A62" w:rsidRPr="00C4662C">
          <w:rPr>
            <w:lang w:val="ru-RU"/>
          </w:rPr>
          <w:t xml:space="preserve">» </w:t>
        </w:r>
        <w:del w:id="18" w:author="Sergey Meshcheryakov" w:date="2017-10-11T12:32:00Z">
          <w:r w:rsidR="003B2A62" w:rsidDel="00EE2163">
            <w:rPr>
              <w:lang w:val="ru-RU"/>
            </w:rPr>
            <w:delText>августа</w:delText>
          </w:r>
        </w:del>
      </w:ins>
      <w:ins w:id="19" w:author="Sergey Meshcheryakov" w:date="2017-10-11T12:32:00Z">
        <w:r w:rsidR="00EE2163">
          <w:rPr>
            <w:lang w:val="ru-RU"/>
          </w:rPr>
          <w:t>октября</w:t>
        </w:r>
      </w:ins>
      <w:ins w:id="20" w:author="Ksenia Koltsova" w:date="2017-08-21T16:00:00Z">
        <w:r w:rsidR="003B2A62">
          <w:rPr>
            <w:lang w:val="ru-RU"/>
          </w:rPr>
          <w:t xml:space="preserve"> </w:t>
        </w:r>
      </w:ins>
      <w:r w:rsidR="009C1FB5">
        <w:rPr>
          <w:lang w:val="ru-RU"/>
        </w:rPr>
        <w:t>2017</w:t>
      </w:r>
      <w:r>
        <w:rPr>
          <w:lang w:val="ru-RU"/>
        </w:rPr>
        <w:t xml:space="preserve"> г. </w:t>
      </w:r>
      <w:r w:rsidRPr="00C4662C">
        <w:rPr>
          <w:lang w:val="ru-RU"/>
        </w:rPr>
        <w:t>(далее — «Приложение») о нижеследующем:</w:t>
      </w:r>
    </w:p>
    <w:p w14:paraId="3EA64BB5" w14:textId="77777777" w:rsidR="00C4662C" w:rsidRPr="00C4662C" w:rsidRDefault="00C4662C" w:rsidP="00C4662C">
      <w:pPr>
        <w:rPr>
          <w:lang w:val="ru-RU"/>
        </w:rPr>
      </w:pPr>
    </w:p>
    <w:p w14:paraId="1251CBE4" w14:textId="361BA58C" w:rsidR="00997847" w:rsidRDefault="00997847" w:rsidP="00997847">
      <w:pPr>
        <w:pStyle w:val="ListParagraph"/>
      </w:pPr>
      <w:r>
        <w:t xml:space="preserve">Исполнитель выполняет </w:t>
      </w:r>
      <w:r w:rsidR="00F85293">
        <w:t xml:space="preserve">первый Этап </w:t>
      </w:r>
      <w:r>
        <w:t>Работ по разработке программ для ЭВМ и баз данных (программных средств и информационных продуктов вычислительной техники)</w:t>
      </w:r>
      <w:r w:rsidR="00901103">
        <w:t xml:space="preserve"> (далее – «Гарантийный портал»)</w:t>
      </w:r>
      <w:r>
        <w:t>, их адаптации и модификации согласно требованиям Заказчика.</w:t>
      </w:r>
    </w:p>
    <w:p w14:paraId="61B4B3EA" w14:textId="77777777" w:rsidR="00E20B79" w:rsidRDefault="00E20B79" w:rsidP="00E20B79">
      <w:pPr>
        <w:pStyle w:val="ListParagraph"/>
        <w:numPr>
          <w:ilvl w:val="0"/>
          <w:numId w:val="0"/>
        </w:numPr>
        <w:ind w:left="284"/>
      </w:pPr>
    </w:p>
    <w:p w14:paraId="1A05882C" w14:textId="5D226C4F" w:rsidR="00F85293" w:rsidRDefault="006E1E50" w:rsidP="00997847">
      <w:pPr>
        <w:pStyle w:val="ListParagraph"/>
      </w:pPr>
      <w:r>
        <w:t xml:space="preserve">Результатом Работ по первому этапу будет: </w:t>
      </w:r>
      <w:r w:rsidR="00E20B79">
        <w:t xml:space="preserve"> </w:t>
      </w:r>
    </w:p>
    <w:p w14:paraId="697FE865" w14:textId="77777777" w:rsidR="006E1E50" w:rsidRDefault="006E1E50" w:rsidP="006E1E50">
      <w:pPr>
        <w:pStyle w:val="ListParagraph"/>
        <w:numPr>
          <w:ilvl w:val="1"/>
          <w:numId w:val="1"/>
        </w:numPr>
      </w:pPr>
      <w:r>
        <w:t xml:space="preserve">Проведение мероприятий по определению соответствия </w:t>
      </w:r>
      <w:r w:rsidR="009C38A1">
        <w:t>разрабатываемого Гарантийного портала</w:t>
      </w:r>
      <w:r>
        <w:t xml:space="preserve"> потребностям Заказчика по автоматизации бизнес-процессов гарантийного обслуживания </w:t>
      </w:r>
      <w:r w:rsidR="00386E29">
        <w:t>техники</w:t>
      </w:r>
      <w:r>
        <w:t>.</w:t>
      </w:r>
    </w:p>
    <w:p w14:paraId="2FD08F3A" w14:textId="1CC147F1" w:rsidR="00901103" w:rsidRDefault="00901103" w:rsidP="006E1E50">
      <w:pPr>
        <w:pStyle w:val="ListParagraph"/>
        <w:numPr>
          <w:ilvl w:val="1"/>
          <w:numId w:val="1"/>
        </w:numPr>
      </w:pPr>
      <w:proofErr w:type="gramStart"/>
      <w:r>
        <w:t>Проведение мероприятий</w:t>
      </w:r>
      <w:proofErr w:type="gramEnd"/>
      <w:r>
        <w:t xml:space="preserve"> по оценке бюджета второ</w:t>
      </w:r>
      <w:r w:rsidR="001D5482">
        <w:t>го Этапа Работ</w:t>
      </w:r>
      <w:r w:rsidR="00386E29">
        <w:t>.</w:t>
      </w:r>
    </w:p>
    <w:p w14:paraId="56AD4987" w14:textId="00088498" w:rsidR="00901103" w:rsidRDefault="00901103" w:rsidP="006E1E50">
      <w:pPr>
        <w:pStyle w:val="ListParagraph"/>
        <w:numPr>
          <w:ilvl w:val="1"/>
          <w:numId w:val="1"/>
        </w:numPr>
      </w:pPr>
      <w:r w:rsidRPr="006E1E50">
        <w:t>Разработка документов «</w:t>
      </w:r>
      <w:r w:rsidR="004314D0">
        <w:t>Краткие ф</w:t>
      </w:r>
      <w:r w:rsidR="004314D0" w:rsidRPr="006E1E50">
        <w:t xml:space="preserve">ункциональные </w:t>
      </w:r>
      <w:r w:rsidRPr="006E1E50">
        <w:t>требования»</w:t>
      </w:r>
      <w:r>
        <w:t xml:space="preserve">, </w:t>
      </w:r>
      <w:r w:rsidRPr="006A60D6">
        <w:t>«Контент-таблица структуры данных всех объектов»,</w:t>
      </w:r>
      <w:r>
        <w:t xml:space="preserve"> </w:t>
      </w:r>
      <w:r w:rsidRPr="006A60D6">
        <w:t>«Проект архитектур</w:t>
      </w:r>
      <w:r w:rsidR="001D5482" w:rsidRPr="006A60D6">
        <w:t>ы</w:t>
      </w:r>
      <w:r w:rsidRPr="006A60D6">
        <w:t xml:space="preserve"> и дизайна баз данных»,</w:t>
      </w:r>
      <w:r>
        <w:t xml:space="preserve"> </w:t>
      </w:r>
      <w:r w:rsidRPr="006A60D6">
        <w:t>«Интеграционная спецификация»</w:t>
      </w:r>
      <w:r w:rsidR="004314D0" w:rsidRPr="006A60D6">
        <w:t>, «Схема основных процессов»</w:t>
      </w:r>
      <w:r w:rsidR="001D5482">
        <w:t xml:space="preserve"> в рамках разрабатываемого Гарантийного портала.</w:t>
      </w:r>
    </w:p>
    <w:p w14:paraId="11474FCA" w14:textId="466F84E6" w:rsidR="006E1E50" w:rsidRDefault="005F320A" w:rsidP="006E1E50">
      <w:pPr>
        <w:pStyle w:val="ListParagraph"/>
        <w:numPr>
          <w:ilvl w:val="1"/>
          <w:numId w:val="1"/>
        </w:numPr>
      </w:pPr>
      <w:r>
        <w:t>До</w:t>
      </w:r>
      <w:r w:rsidR="006E1E50">
        <w:t>кумент</w:t>
      </w:r>
      <w:ins w:id="21" w:author="Ksenia Koltsova" w:date="2017-08-21T16:01:00Z">
        <w:r w:rsidR="003B2A62">
          <w:t>,</w:t>
        </w:r>
      </w:ins>
      <w:r w:rsidR="006E1E50">
        <w:t xml:space="preserve"> описывающ</w:t>
      </w:r>
      <w:ins w:id="22" w:author="Ksenia Koltsova" w:date="2017-08-21T16:01:00Z">
        <w:r w:rsidR="003B2A62">
          <w:t>ий</w:t>
        </w:r>
      </w:ins>
      <w:del w:id="23" w:author="Ksenia Koltsova" w:date="2017-08-21T16:01:00Z">
        <w:r w:rsidR="006E1E50" w:rsidDel="003B2A62">
          <w:delText>его</w:delText>
        </w:r>
      </w:del>
      <w:r w:rsidR="006E1E50">
        <w:t xml:space="preserve"> цели, структуру</w:t>
      </w:r>
      <w:r w:rsidR="00386E29">
        <w:t>, бюджет</w:t>
      </w:r>
      <w:r w:rsidR="006E1E50">
        <w:t xml:space="preserve"> и особенности организации Работ по второму Этапу.</w:t>
      </w:r>
    </w:p>
    <w:p w14:paraId="777AB0D0" w14:textId="1AF78ED5" w:rsidR="00386E29" w:rsidRDefault="00901103" w:rsidP="00D16A71">
      <w:pPr>
        <w:pStyle w:val="ListParagraph"/>
        <w:numPr>
          <w:ilvl w:val="1"/>
          <w:numId w:val="1"/>
        </w:numPr>
      </w:pPr>
      <w:r>
        <w:t>Отчет о выполнении первого Этапа работ, соответствующий следующим критериям: полнота отображаемой информации; достоверности информации; соответствия описываемых Работ целям, задачам; качеств</w:t>
      </w:r>
      <w:ins w:id="24" w:author="Ksenia Koltsova" w:date="2017-08-21T16:03:00Z">
        <w:r w:rsidR="005370AC">
          <w:t>о</w:t>
        </w:r>
      </w:ins>
      <w:del w:id="25" w:author="Ksenia Koltsova" w:date="2017-08-21T16:03:00Z">
        <w:r w:rsidDel="005370AC">
          <w:delText>а</w:delText>
        </w:r>
      </w:del>
      <w:r>
        <w:t xml:space="preserve"> и соблюдени</w:t>
      </w:r>
      <w:ins w:id="26" w:author="Ksenia Koltsova" w:date="2017-08-21T16:03:00Z">
        <w:r w:rsidR="005370AC">
          <w:t>е</w:t>
        </w:r>
      </w:ins>
      <w:del w:id="27" w:author="Ksenia Koltsova" w:date="2017-08-21T16:03:00Z">
        <w:r w:rsidDel="005370AC">
          <w:delText>я</w:delText>
        </w:r>
      </w:del>
      <w:r>
        <w:t xml:space="preserve"> сроков выполненных работ.</w:t>
      </w:r>
      <w:r w:rsidR="00D16A71" w:rsidRPr="00D16A71">
        <w:t xml:space="preserve"> </w:t>
      </w:r>
    </w:p>
    <w:p w14:paraId="0C4E58B1" w14:textId="7BC25B47" w:rsidR="00901103" w:rsidRDefault="00D16A71" w:rsidP="00386E29">
      <w:pPr>
        <w:pStyle w:val="ListParagraph"/>
        <w:numPr>
          <w:ilvl w:val="2"/>
          <w:numId w:val="1"/>
        </w:numPr>
      </w:pPr>
      <w:r w:rsidRPr="00386E29">
        <w:t>В Отчете так же должно быть отображено затраченное время специалистов по Задачам по форме, согласованной Сторонами в рамках дополнения к Приложению.</w:t>
      </w:r>
    </w:p>
    <w:p w14:paraId="0377218A" w14:textId="77777777" w:rsidR="00901103" w:rsidRDefault="00901103" w:rsidP="00901103">
      <w:pPr>
        <w:pStyle w:val="ListParagraph"/>
        <w:numPr>
          <w:ilvl w:val="0"/>
          <w:numId w:val="0"/>
        </w:numPr>
        <w:ind w:left="851"/>
      </w:pPr>
    </w:p>
    <w:p w14:paraId="02EF99D1" w14:textId="2F06077B" w:rsidR="00E20B79" w:rsidRDefault="00AA347F" w:rsidP="00901103">
      <w:pPr>
        <w:pStyle w:val="ListParagraph"/>
      </w:pPr>
      <w:r>
        <w:t>Сроки реализации Этапа</w:t>
      </w:r>
    </w:p>
    <w:p w14:paraId="6D58FD55" w14:textId="77777777" w:rsidR="001704D1" w:rsidRDefault="00AA347F" w:rsidP="001D5482">
      <w:pPr>
        <w:pStyle w:val="ListParagraph"/>
        <w:numPr>
          <w:ilvl w:val="1"/>
          <w:numId w:val="1"/>
        </w:numPr>
      </w:pPr>
      <w:r w:rsidRPr="00901103">
        <w:t>Дат</w:t>
      </w:r>
      <w:r w:rsidR="00901103" w:rsidRPr="00901103">
        <w:t xml:space="preserve">ой начала первого Этапа Работ считается дата </w:t>
      </w:r>
      <w:r w:rsidRPr="00901103">
        <w:t xml:space="preserve">подписания настоящего Приложения. </w:t>
      </w:r>
    </w:p>
    <w:p w14:paraId="1184BA67" w14:textId="260731FD" w:rsidR="001704D1" w:rsidRDefault="001704D1" w:rsidP="001D5482">
      <w:pPr>
        <w:pStyle w:val="ListParagraph"/>
        <w:numPr>
          <w:ilvl w:val="1"/>
          <w:numId w:val="1"/>
        </w:numPr>
      </w:pPr>
      <w:r w:rsidRPr="001D5482">
        <w:t>Начало выполнени</w:t>
      </w:r>
      <w:r>
        <w:t>я</w:t>
      </w:r>
      <w:r w:rsidRPr="001D5482">
        <w:t xml:space="preserve"> работ по Приложению п</w:t>
      </w:r>
      <w:r>
        <w:t xml:space="preserve">роисходит </w:t>
      </w:r>
      <w:r w:rsidR="000C433B">
        <w:t>в первый рабочий день недели, следующей</w:t>
      </w:r>
      <w:r>
        <w:t xml:space="preserve"> после</w:t>
      </w:r>
      <w:r w:rsidR="000C433B">
        <w:t xml:space="preserve"> даты</w:t>
      </w:r>
      <w:r>
        <w:t xml:space="preserve"> исполне</w:t>
      </w:r>
      <w:r w:rsidR="0030214B">
        <w:t>ния</w:t>
      </w:r>
      <w:r>
        <w:t xml:space="preserve"> Заказчиком </w:t>
      </w:r>
      <w:r w:rsidR="0030214B">
        <w:t>условий п. 5.1</w:t>
      </w:r>
      <w:r w:rsidR="00775B46">
        <w:t xml:space="preserve"> и п. </w:t>
      </w:r>
      <w:r w:rsidR="00847840">
        <w:t>6.3</w:t>
      </w:r>
      <w:r w:rsidR="0030214B">
        <w:t xml:space="preserve"> </w:t>
      </w:r>
      <w:r>
        <w:t xml:space="preserve">настоящего </w:t>
      </w:r>
      <w:r w:rsidRPr="001D5482">
        <w:t>Приложения</w:t>
      </w:r>
      <w:r>
        <w:t>.</w:t>
      </w:r>
    </w:p>
    <w:p w14:paraId="77586423" w14:textId="27F4B7CF" w:rsidR="00AA347F" w:rsidRPr="00901103" w:rsidRDefault="0030214B" w:rsidP="001D5482">
      <w:pPr>
        <w:pStyle w:val="ListParagraph"/>
        <w:numPr>
          <w:ilvl w:val="1"/>
          <w:numId w:val="1"/>
        </w:numPr>
      </w:pPr>
      <w:r>
        <w:t xml:space="preserve">Срок выполнения работ по первому Этапу </w:t>
      </w:r>
      <w:r w:rsidR="00847840">
        <w:t xml:space="preserve">составляет </w:t>
      </w:r>
      <w:r w:rsidR="00E906C2">
        <w:t xml:space="preserve">5 </w:t>
      </w:r>
      <w:r w:rsidR="000C433B">
        <w:t>(</w:t>
      </w:r>
      <w:r w:rsidR="00E906C2">
        <w:t>пять</w:t>
      </w:r>
      <w:r w:rsidR="000C433B">
        <w:t>)</w:t>
      </w:r>
      <w:r w:rsidR="00C2179E" w:rsidRPr="00901103">
        <w:t xml:space="preserve"> недел</w:t>
      </w:r>
      <w:r w:rsidR="000C433B">
        <w:t>ь</w:t>
      </w:r>
      <w:r w:rsidR="00AA347F" w:rsidRPr="00901103">
        <w:t xml:space="preserve"> с момента </w:t>
      </w:r>
      <w:r>
        <w:t>начала выполнения Работ</w:t>
      </w:r>
      <w:r w:rsidR="00AA347F" w:rsidRPr="00901103">
        <w:t>.</w:t>
      </w:r>
      <w:r w:rsidR="001D5482" w:rsidRPr="001D5482">
        <w:t xml:space="preserve"> </w:t>
      </w:r>
    </w:p>
    <w:p w14:paraId="31D5B27F" w14:textId="24B32E4C" w:rsidR="00C2179E" w:rsidRPr="00901103" w:rsidRDefault="00775B46" w:rsidP="00901103">
      <w:pPr>
        <w:pStyle w:val="ListParagraph"/>
        <w:numPr>
          <w:ilvl w:val="1"/>
          <w:numId w:val="1"/>
        </w:numPr>
      </w:pPr>
      <w:r>
        <w:t xml:space="preserve">В течение 3 (трёх) рабочих дней с момента завершения </w:t>
      </w:r>
      <w:r w:rsidR="00C2179E" w:rsidRPr="00901103">
        <w:t>Перв</w:t>
      </w:r>
      <w:r>
        <w:t>ого</w:t>
      </w:r>
      <w:r w:rsidR="00C2179E" w:rsidRPr="00901103">
        <w:t xml:space="preserve"> Этапа Работ Исполнитель предоставляет Отчет</w:t>
      </w:r>
      <w:r>
        <w:t xml:space="preserve"> по этапу</w:t>
      </w:r>
      <w:ins w:id="28" w:author="Sergey Meshcheryakov" w:date="2017-09-28T19:11:00Z">
        <w:r w:rsidR="00123F73">
          <w:t xml:space="preserve">, </w:t>
        </w:r>
      </w:ins>
      <w:del w:id="29" w:author="Sergey Meshcheryakov" w:date="2017-09-28T19:11:00Z">
        <w:r w:rsidDel="00123F73">
          <w:delText xml:space="preserve">, аналогичный указанному в п. 6.4 настоящего Приложения, </w:delText>
        </w:r>
      </w:del>
      <w:r>
        <w:t>сформированный за весь период работ по данному этапу</w:t>
      </w:r>
      <w:r w:rsidR="00C2179E" w:rsidRPr="00901103">
        <w:t>.</w:t>
      </w:r>
    </w:p>
    <w:p w14:paraId="46B2BD58" w14:textId="77777777" w:rsidR="00E20B79" w:rsidRDefault="00E20B79" w:rsidP="00997847">
      <w:pPr>
        <w:pStyle w:val="ListParagraph"/>
        <w:numPr>
          <w:ilvl w:val="0"/>
          <w:numId w:val="0"/>
        </w:numPr>
        <w:ind w:left="284"/>
      </w:pPr>
    </w:p>
    <w:p w14:paraId="0CB32DF5" w14:textId="68738904" w:rsidR="00C4662C" w:rsidRPr="00C4662C" w:rsidRDefault="00C4662C" w:rsidP="00C4662C">
      <w:pPr>
        <w:pStyle w:val="ListParagraph"/>
      </w:pPr>
      <w:r w:rsidRPr="00C4662C">
        <w:t>Исполнитель обязуется выполнять, а Заказчик принимать и оплачивать работы согласно условиям Приложения, устанавливающим порядок, сроки, стоимость выполнения и оплаты работ, а также другим условиям, согласов</w:t>
      </w:r>
      <w:r w:rsidR="000040EC">
        <w:t>анным Сторонами в приложении.</w:t>
      </w:r>
      <w:r w:rsidR="000040EC">
        <w:br/>
      </w:r>
    </w:p>
    <w:p w14:paraId="50F6C341" w14:textId="77777777" w:rsidR="00C4662C" w:rsidRPr="00C4662C" w:rsidRDefault="00C4662C" w:rsidP="00C4662C">
      <w:pPr>
        <w:pStyle w:val="ListParagraph"/>
      </w:pPr>
      <w:r w:rsidRPr="00C4662C">
        <w:t>Порядок выполнения Работ:</w:t>
      </w:r>
    </w:p>
    <w:p w14:paraId="25AD77BF" w14:textId="136368FD" w:rsidR="00C4662C" w:rsidRPr="00950133" w:rsidRDefault="001A24D6" w:rsidP="00C4662C">
      <w:pPr>
        <w:pStyle w:val="ListParagraph"/>
        <w:numPr>
          <w:ilvl w:val="1"/>
          <w:numId w:val="1"/>
        </w:numPr>
      </w:pPr>
      <w:r w:rsidRPr="00950133">
        <w:t xml:space="preserve">Не позднее </w:t>
      </w:r>
      <w:r w:rsidR="00CB0903">
        <w:t>5</w:t>
      </w:r>
      <w:r w:rsidRPr="00950133">
        <w:t xml:space="preserve"> (</w:t>
      </w:r>
      <w:r w:rsidR="00CB0903">
        <w:t>пяти</w:t>
      </w:r>
      <w:r w:rsidRPr="00950133">
        <w:t xml:space="preserve">) рабочих дней с момента </w:t>
      </w:r>
      <w:r w:rsidR="00950133" w:rsidRPr="00950133">
        <w:t>подписания Приложения</w:t>
      </w:r>
      <w:r w:rsidRPr="00950133">
        <w:t xml:space="preserve"> Заказчик предоставляет Исполнителю</w:t>
      </w:r>
      <w:r w:rsidR="00C4662C" w:rsidRPr="00950133">
        <w:t>:</w:t>
      </w:r>
    </w:p>
    <w:p w14:paraId="370B5112" w14:textId="77777777" w:rsidR="00165B2D" w:rsidRPr="00950133" w:rsidRDefault="00165B2D" w:rsidP="00165B2D">
      <w:pPr>
        <w:pStyle w:val="ListParagraph"/>
        <w:numPr>
          <w:ilvl w:val="2"/>
          <w:numId w:val="1"/>
        </w:numPr>
      </w:pPr>
      <w:r w:rsidRPr="00950133">
        <w:t xml:space="preserve">Список лиц, ответственных за осуществление координацию взаимодействия, предоставление информации, согласованию изменений и новых требований со стороны Заказчика по первому и второму Этапам, их роль и контакты. </w:t>
      </w:r>
    </w:p>
    <w:p w14:paraId="571E6D07" w14:textId="1343A169" w:rsidR="00165B2D" w:rsidRPr="00950133" w:rsidRDefault="00165B2D" w:rsidP="001A24D6">
      <w:pPr>
        <w:pStyle w:val="ListParagraph"/>
        <w:numPr>
          <w:ilvl w:val="2"/>
          <w:numId w:val="1"/>
        </w:numPr>
      </w:pPr>
      <w:r w:rsidRPr="00950133">
        <w:t xml:space="preserve">Список лиц, ответственных за приемку промежуточных результатов Работ, результатов Работ по Этапу и Актов со стороны Заказчика. </w:t>
      </w:r>
    </w:p>
    <w:p w14:paraId="0D42E1BD" w14:textId="01694A84" w:rsidR="001A24D6" w:rsidRPr="00950133" w:rsidRDefault="00277FB9" w:rsidP="001A24D6">
      <w:pPr>
        <w:pStyle w:val="ListParagraph"/>
        <w:numPr>
          <w:ilvl w:val="2"/>
          <w:numId w:val="1"/>
        </w:numPr>
      </w:pPr>
      <w:r w:rsidRPr="00950133">
        <w:lastRenderedPageBreak/>
        <w:t>Д</w:t>
      </w:r>
      <w:r w:rsidR="001A24D6" w:rsidRPr="00950133">
        <w:t>оступ к серверу гарантийного портала текущей версии, в частности к веб-интерфейсу, базе данных, загруженным файлам и исходному коду;</w:t>
      </w:r>
    </w:p>
    <w:p w14:paraId="59DAD81D" w14:textId="5D1FD6F2" w:rsidR="001A24D6" w:rsidRPr="00950133" w:rsidRDefault="00277FB9" w:rsidP="001A24D6">
      <w:pPr>
        <w:pStyle w:val="ListParagraph"/>
        <w:numPr>
          <w:ilvl w:val="2"/>
          <w:numId w:val="1"/>
        </w:numPr>
      </w:pPr>
      <w:commentRangeStart w:id="30"/>
      <w:del w:id="31" w:author="Elena Ivanova" w:date="2017-08-22T10:57:00Z">
        <w:r w:rsidRPr="00950133" w:rsidDel="00811C2F">
          <w:delText>П</w:delText>
        </w:r>
        <w:r w:rsidR="001A24D6" w:rsidRPr="00950133" w:rsidDel="00811C2F">
          <w:delText xml:space="preserve">ервичную документацию </w:delText>
        </w:r>
      </w:del>
      <w:ins w:id="32" w:author="Elena Ivanova" w:date="2017-08-22T10:57:00Z">
        <w:r w:rsidR="00811C2F">
          <w:rPr>
            <w:rFonts w:eastAsia="Times New Roman"/>
          </w:rPr>
          <w:t>Инструкцию по использованию текущего портала и незаконченный документ “Требования к гарантийному порталу”, оставшийся от предыдущего подрядчика</w:t>
        </w:r>
      </w:ins>
      <w:del w:id="33" w:author="Elena Ivanova" w:date="2017-08-22T10:57:00Z">
        <w:r w:rsidR="001A24D6" w:rsidRPr="00950133" w:rsidDel="00811C2F">
          <w:delText>по гарантийному порталу</w:delText>
        </w:r>
      </w:del>
      <w:r w:rsidR="001A24D6" w:rsidRPr="00950133">
        <w:t>, составленн</w:t>
      </w:r>
      <w:ins w:id="34" w:author="Elena Ivanova" w:date="2017-08-22T10:57:00Z">
        <w:r w:rsidR="00811C2F">
          <w:t>ые</w:t>
        </w:r>
      </w:ins>
      <w:del w:id="35" w:author="Elena Ivanova" w:date="2017-08-22T10:57:00Z">
        <w:r w:rsidR="001A24D6" w:rsidRPr="00950133" w:rsidDel="00811C2F">
          <w:delText>ую Заказчиком</w:delText>
        </w:r>
      </w:del>
      <w:r w:rsidR="001A24D6" w:rsidRPr="00950133">
        <w:t xml:space="preserve"> до подписания Приложения.</w:t>
      </w:r>
      <w:commentRangeEnd w:id="30"/>
      <w:r w:rsidR="00AE49DC">
        <w:rPr>
          <w:rStyle w:val="CommentReference"/>
          <w:lang w:val="en-GB"/>
        </w:rPr>
        <w:commentReference w:id="30"/>
      </w:r>
    </w:p>
    <w:p w14:paraId="5C96BD71" w14:textId="77777777" w:rsidR="001C38FA" w:rsidRDefault="00277FB9" w:rsidP="001C38FA">
      <w:pPr>
        <w:pStyle w:val="ListParagraph"/>
        <w:numPr>
          <w:ilvl w:val="2"/>
          <w:numId w:val="1"/>
        </w:numPr>
      </w:pPr>
      <w:r w:rsidRPr="00950133">
        <w:t>М</w:t>
      </w:r>
      <w:r w:rsidR="001A24D6" w:rsidRPr="00950133">
        <w:t>есто и время</w:t>
      </w:r>
      <w:r w:rsidRPr="00950133">
        <w:t xml:space="preserve"> для проведения интервью с гарантийным инженером</w:t>
      </w:r>
      <w:r w:rsidR="001A24D6" w:rsidRPr="00950133">
        <w:t>, руководителем</w:t>
      </w:r>
      <w:r w:rsidRPr="00950133">
        <w:t xml:space="preserve"> гарантийного отдела</w:t>
      </w:r>
      <w:r w:rsidR="001A24D6" w:rsidRPr="00950133">
        <w:t>, представителем бухгалтерии</w:t>
      </w:r>
      <w:r w:rsidR="0030214B" w:rsidRPr="00950133">
        <w:t>, системным администратором</w:t>
      </w:r>
      <w:r w:rsidR="001A24D6" w:rsidRPr="00950133">
        <w:t>.</w:t>
      </w:r>
    </w:p>
    <w:p w14:paraId="2AD8EF26" w14:textId="1DEE8B38" w:rsidR="001C38FA" w:rsidRPr="001C38FA" w:rsidRDefault="00277FB9" w:rsidP="001C38FA">
      <w:pPr>
        <w:pStyle w:val="ListParagraph"/>
        <w:numPr>
          <w:ilvl w:val="2"/>
          <w:numId w:val="1"/>
        </w:numPr>
        <w:rPr>
          <w:highlight w:val="yellow"/>
        </w:rPr>
      </w:pPr>
      <w:r w:rsidRPr="001C38FA">
        <w:rPr>
          <w:highlight w:val="yellow"/>
        </w:rPr>
        <w:t>Г</w:t>
      </w:r>
      <w:r w:rsidR="001A24D6" w:rsidRPr="001C38FA">
        <w:rPr>
          <w:highlight w:val="yellow"/>
        </w:rPr>
        <w:t>арантийную политику</w:t>
      </w:r>
      <w:r w:rsidRPr="001C38FA">
        <w:rPr>
          <w:highlight w:val="yellow"/>
        </w:rPr>
        <w:t xml:space="preserve"> (</w:t>
      </w:r>
      <w:r w:rsidRPr="001C38FA">
        <w:rPr>
          <w:highlight w:val="yellow"/>
          <w:lang w:val="en-US"/>
        </w:rPr>
        <w:t>SOP</w:t>
      </w:r>
      <w:r w:rsidRPr="001C38FA">
        <w:rPr>
          <w:highlight w:val="yellow"/>
        </w:rPr>
        <w:t>)</w:t>
      </w:r>
      <w:r w:rsidR="001C38FA" w:rsidRPr="001C38FA">
        <w:rPr>
          <w:highlight w:val="yellow"/>
        </w:rPr>
        <w:t>, п</w:t>
      </w:r>
      <w:r w:rsidR="001A24D6" w:rsidRPr="001C38FA">
        <w:rPr>
          <w:highlight w:val="yellow"/>
        </w:rPr>
        <w:t xml:space="preserve">римеры </w:t>
      </w:r>
      <w:r w:rsidRPr="001C38FA">
        <w:rPr>
          <w:highlight w:val="yellow"/>
        </w:rPr>
        <w:t xml:space="preserve">гарантийных </w:t>
      </w:r>
      <w:r w:rsidR="001A24D6" w:rsidRPr="001C38FA">
        <w:rPr>
          <w:highlight w:val="yellow"/>
        </w:rPr>
        <w:t>рекламаций</w:t>
      </w:r>
      <w:r w:rsidR="001C38FA" w:rsidRPr="001C38FA">
        <w:rPr>
          <w:highlight w:val="yellow"/>
        </w:rPr>
        <w:t>, оп</w:t>
      </w:r>
      <w:r w:rsidR="001A24D6" w:rsidRPr="001C38FA">
        <w:rPr>
          <w:highlight w:val="yellow"/>
        </w:rPr>
        <w:t xml:space="preserve">исание возможностей (или </w:t>
      </w:r>
      <w:r w:rsidRPr="001C38FA">
        <w:rPr>
          <w:highlight w:val="yellow"/>
        </w:rPr>
        <w:t xml:space="preserve">документация по </w:t>
      </w:r>
      <w:r w:rsidR="001A24D6" w:rsidRPr="001C38FA">
        <w:rPr>
          <w:highlight w:val="yellow"/>
          <w:lang w:val="en-GB"/>
        </w:rPr>
        <w:t>API</w:t>
      </w:r>
      <w:r w:rsidR="001A24D6" w:rsidRPr="001C38FA">
        <w:rPr>
          <w:highlight w:val="yellow"/>
        </w:rPr>
        <w:t xml:space="preserve">) для интеграции с </w:t>
      </w:r>
      <w:r w:rsidR="001A24D6" w:rsidRPr="001C38FA">
        <w:rPr>
          <w:highlight w:val="yellow"/>
          <w:lang w:val="en-GB"/>
        </w:rPr>
        <w:t>ERP</w:t>
      </w:r>
      <w:r w:rsidR="001A24D6" w:rsidRPr="001C38FA">
        <w:rPr>
          <w:highlight w:val="yellow"/>
        </w:rPr>
        <w:t>, дилерским порталом и 1С.</w:t>
      </w:r>
    </w:p>
    <w:p w14:paraId="3BF5943F" w14:textId="604AB6D7" w:rsidR="00165B2D" w:rsidRPr="00950133" w:rsidRDefault="00165B2D" w:rsidP="00165B2D">
      <w:pPr>
        <w:pStyle w:val="ListParagraph"/>
        <w:numPr>
          <w:ilvl w:val="1"/>
          <w:numId w:val="1"/>
        </w:numPr>
      </w:pPr>
      <w:r w:rsidRPr="00950133">
        <w:t xml:space="preserve">Не позднее </w:t>
      </w:r>
      <w:r w:rsidR="00ED3196">
        <w:t>5</w:t>
      </w:r>
      <w:r w:rsidR="00ED3196" w:rsidRPr="00950133">
        <w:t xml:space="preserve"> </w:t>
      </w:r>
      <w:r w:rsidRPr="00950133">
        <w:t>(</w:t>
      </w:r>
      <w:r w:rsidR="00ED3196">
        <w:t>пяти</w:t>
      </w:r>
      <w:r w:rsidRPr="00950133">
        <w:t>) рабочих дней с момента начала работ Исполнитель предоставляет Заказчику:</w:t>
      </w:r>
    </w:p>
    <w:p w14:paraId="29464689" w14:textId="77777777" w:rsidR="00165B2D" w:rsidRPr="00950133" w:rsidRDefault="00165B2D" w:rsidP="00165B2D">
      <w:pPr>
        <w:pStyle w:val="ListParagraph"/>
        <w:numPr>
          <w:ilvl w:val="2"/>
          <w:numId w:val="1"/>
        </w:numPr>
      </w:pPr>
      <w:r w:rsidRPr="00950133">
        <w:t xml:space="preserve">Список лиц, ответственных за осуществление Работ по первому и второму Этапам со стороны Исполнителя, их роль и контакты. </w:t>
      </w:r>
    </w:p>
    <w:p w14:paraId="080CB3F7" w14:textId="61B3D4BA" w:rsidR="00165B2D" w:rsidRPr="00950133" w:rsidRDefault="00165B2D" w:rsidP="00165B2D">
      <w:pPr>
        <w:pStyle w:val="ListParagraph"/>
        <w:numPr>
          <w:ilvl w:val="2"/>
          <w:numId w:val="1"/>
        </w:numPr>
      </w:pPr>
      <w:r w:rsidRPr="00950133">
        <w:t xml:space="preserve">Список лиц, ответственных за осуществление координацию взаимодействия, предоставление информации, согласованию изменений и новых требований со стороны Исполнителя по первому и второму Этапам, их роль и контакты. </w:t>
      </w:r>
    </w:p>
    <w:p w14:paraId="2FC602E0" w14:textId="3D0D9242" w:rsidR="00165B2D" w:rsidRPr="00950133" w:rsidRDefault="00165B2D" w:rsidP="00165B2D">
      <w:pPr>
        <w:pStyle w:val="ListParagraph"/>
        <w:numPr>
          <w:ilvl w:val="2"/>
          <w:numId w:val="1"/>
        </w:numPr>
      </w:pPr>
      <w:r w:rsidRPr="00950133">
        <w:t>Список лиц, ответственных за сдачу промежуточных результатов Работ, результатов Работ по Этапу и Актов со стороны Исполнителя.</w:t>
      </w:r>
    </w:p>
    <w:p w14:paraId="7EB2CA13" w14:textId="51BA9F1A" w:rsidR="005F320A" w:rsidRPr="00950133" w:rsidRDefault="00950133" w:rsidP="005F320A">
      <w:pPr>
        <w:pStyle w:val="ListParagraph"/>
        <w:numPr>
          <w:ilvl w:val="2"/>
          <w:numId w:val="1"/>
        </w:numPr>
      </w:pPr>
      <w:r>
        <w:t>Следующие доступы д</w:t>
      </w:r>
      <w:r w:rsidR="005F320A" w:rsidRPr="00950133">
        <w:t>ля контроля над процессом выполнения Работ:</w:t>
      </w:r>
    </w:p>
    <w:p w14:paraId="2B23622E" w14:textId="77777777" w:rsidR="005F320A" w:rsidRPr="005F320A" w:rsidRDefault="005F320A" w:rsidP="005F320A">
      <w:pPr>
        <w:pStyle w:val="ListParagraph"/>
        <w:numPr>
          <w:ilvl w:val="3"/>
          <w:numId w:val="1"/>
        </w:numPr>
      </w:pPr>
      <w:r w:rsidRPr="005F320A">
        <w:t xml:space="preserve">система управления проектом </w:t>
      </w:r>
      <w:proofErr w:type="spellStart"/>
      <w:r w:rsidRPr="00ED3196">
        <w:t>Atlassian</w:t>
      </w:r>
      <w:proofErr w:type="spellEnd"/>
      <w:r w:rsidRPr="005F320A">
        <w:t xml:space="preserve"> </w:t>
      </w:r>
      <w:r w:rsidRPr="00ED3196">
        <w:t>JIRA</w:t>
      </w:r>
      <w:r w:rsidRPr="005F320A">
        <w:t xml:space="preserve"> (</w:t>
      </w:r>
      <w:r w:rsidRPr="00ED3196">
        <w:t>https</w:t>
      </w:r>
      <w:r w:rsidRPr="005F320A">
        <w:t>://</w:t>
      </w:r>
      <w:r w:rsidRPr="00ED3196">
        <w:t>jira</w:t>
      </w:r>
      <w:r w:rsidRPr="005F320A">
        <w:t>.</w:t>
      </w:r>
      <w:r w:rsidRPr="00ED3196">
        <w:t>dvhb</w:t>
      </w:r>
      <w:r w:rsidRPr="005F320A">
        <w:t>.</w:t>
      </w:r>
      <w:r w:rsidRPr="00ED3196">
        <w:t>ru</w:t>
      </w:r>
      <w:r w:rsidRPr="005F320A">
        <w:t>), где отражаются Задачи всех типов, их оценки, фактические временные затраты и комментарии к ним;</w:t>
      </w:r>
    </w:p>
    <w:p w14:paraId="3E27DA76" w14:textId="77777777" w:rsidR="005F320A" w:rsidRPr="005F320A" w:rsidRDefault="005F320A" w:rsidP="005F320A">
      <w:pPr>
        <w:pStyle w:val="ListParagraph"/>
        <w:numPr>
          <w:ilvl w:val="3"/>
          <w:numId w:val="1"/>
        </w:numPr>
      </w:pPr>
      <w:r w:rsidRPr="005F320A">
        <w:t xml:space="preserve">система бюджетного планирования и контроля </w:t>
      </w:r>
      <w:proofErr w:type="spellStart"/>
      <w:r w:rsidRPr="00ED3196">
        <w:t>Tempo</w:t>
      </w:r>
      <w:proofErr w:type="spellEnd"/>
      <w:r w:rsidRPr="005F320A">
        <w:t xml:space="preserve"> </w:t>
      </w:r>
      <w:proofErr w:type="spellStart"/>
      <w:r w:rsidRPr="00ED3196">
        <w:t>Budgets</w:t>
      </w:r>
      <w:proofErr w:type="spellEnd"/>
      <w:r w:rsidRPr="005F320A">
        <w:t xml:space="preserve">, интегрированная с </w:t>
      </w:r>
      <w:r w:rsidRPr="00ED3196">
        <w:t>JIRA</w:t>
      </w:r>
      <w:r w:rsidRPr="005F320A">
        <w:t>;</w:t>
      </w:r>
    </w:p>
    <w:p w14:paraId="4FD3EEA3" w14:textId="77777777" w:rsidR="005F320A" w:rsidRPr="005F320A" w:rsidRDefault="005F320A" w:rsidP="005F320A">
      <w:pPr>
        <w:pStyle w:val="ListParagraph"/>
        <w:numPr>
          <w:ilvl w:val="3"/>
          <w:numId w:val="1"/>
        </w:numPr>
      </w:pPr>
      <w:r w:rsidRPr="005F320A">
        <w:t xml:space="preserve">система ведения и управления проектной документацией </w:t>
      </w:r>
      <w:proofErr w:type="spellStart"/>
      <w:r>
        <w:t>Atlassian</w:t>
      </w:r>
      <w:proofErr w:type="spellEnd"/>
      <w:r w:rsidRPr="005F320A">
        <w:t xml:space="preserve"> </w:t>
      </w:r>
      <w:proofErr w:type="spellStart"/>
      <w:r>
        <w:t>Confluence</w:t>
      </w:r>
      <w:proofErr w:type="spellEnd"/>
      <w:r w:rsidRPr="005F320A">
        <w:t xml:space="preserve"> (</w:t>
      </w:r>
      <w:r>
        <w:t>https</w:t>
      </w:r>
      <w:r w:rsidRPr="005F320A">
        <w:t>://</w:t>
      </w:r>
      <w:r>
        <w:t>confluence</w:t>
      </w:r>
      <w:r w:rsidRPr="005F320A">
        <w:t>.</w:t>
      </w:r>
      <w:r>
        <w:t>dvhb</w:t>
      </w:r>
      <w:r w:rsidRPr="005F320A">
        <w:t>.</w:t>
      </w:r>
      <w:r>
        <w:t>ru</w:t>
      </w:r>
      <w:r w:rsidRPr="005F320A">
        <w:t>), куда переносится вся проектная документация, которая актуализируется Исполнителем по ходу выполнения Работ, в том числе дополняется необходимыми спецификациями;</w:t>
      </w:r>
    </w:p>
    <w:p w14:paraId="0A4070D8" w14:textId="77777777" w:rsidR="005F320A" w:rsidRPr="005F320A" w:rsidRDefault="005F320A" w:rsidP="005F320A">
      <w:pPr>
        <w:pStyle w:val="ListParagraph"/>
        <w:numPr>
          <w:ilvl w:val="3"/>
          <w:numId w:val="1"/>
        </w:numPr>
      </w:pPr>
      <w:r w:rsidRPr="005F320A">
        <w:t xml:space="preserve">система проектной коммуникации </w:t>
      </w:r>
      <w:proofErr w:type="spellStart"/>
      <w:r>
        <w:t>Slack</w:t>
      </w:r>
      <w:proofErr w:type="spellEnd"/>
      <w:r w:rsidRPr="005F320A">
        <w:t xml:space="preserve"> (</w:t>
      </w:r>
      <w:r>
        <w:t>https</w:t>
      </w:r>
      <w:r w:rsidRPr="005F320A">
        <w:t>://</w:t>
      </w:r>
      <w:r>
        <w:t>dvhb</w:t>
      </w:r>
      <w:r w:rsidRPr="005F320A">
        <w:t>.</w:t>
      </w:r>
      <w:r>
        <w:t>slack</w:t>
      </w:r>
      <w:r w:rsidRPr="005F320A">
        <w:t>.</w:t>
      </w:r>
      <w:r>
        <w:t>com</w:t>
      </w:r>
      <w:r w:rsidRPr="005F320A">
        <w:t>) с возможностью коммуникации с любым активным членом проектной команды;</w:t>
      </w:r>
    </w:p>
    <w:p w14:paraId="78DC702E" w14:textId="5F12E211" w:rsidR="005F320A" w:rsidRPr="005F320A" w:rsidRDefault="005F320A" w:rsidP="00ED3196">
      <w:pPr>
        <w:pStyle w:val="ListParagraph"/>
        <w:numPr>
          <w:ilvl w:val="3"/>
          <w:numId w:val="1"/>
        </w:numPr>
      </w:pPr>
      <w:r w:rsidRPr="005F320A">
        <w:t xml:space="preserve">сетевая проектная папка с отчётами и файлами </w:t>
      </w:r>
      <w:proofErr w:type="spellStart"/>
      <w:r w:rsidRPr="00ED3196">
        <w:t>Google</w:t>
      </w:r>
      <w:proofErr w:type="spellEnd"/>
      <w:r w:rsidRPr="005F320A">
        <w:t xml:space="preserve"> </w:t>
      </w:r>
      <w:proofErr w:type="spellStart"/>
      <w:r w:rsidRPr="00ED3196">
        <w:t>Drive</w:t>
      </w:r>
      <w:proofErr w:type="spellEnd"/>
      <w:r w:rsidRPr="005F320A">
        <w:t xml:space="preserve"> (</w:t>
      </w:r>
      <w:r w:rsidRPr="00ED3196">
        <w:t>https</w:t>
      </w:r>
      <w:r w:rsidRPr="005F320A">
        <w:t>://</w:t>
      </w:r>
      <w:r>
        <w:t>drive</w:t>
      </w:r>
      <w:r w:rsidRPr="005F320A">
        <w:t>.</w:t>
      </w:r>
      <w:r>
        <w:t>dvhb</w:t>
      </w:r>
      <w:r w:rsidRPr="005F320A">
        <w:t>.</w:t>
      </w:r>
      <w:r>
        <w:t>ru</w:t>
      </w:r>
      <w:r w:rsidRPr="005F320A">
        <w:t>).</w:t>
      </w:r>
    </w:p>
    <w:p w14:paraId="7D353E34" w14:textId="70D9AAEE" w:rsidR="002B40D4" w:rsidRDefault="00277FB9" w:rsidP="007A454B">
      <w:pPr>
        <w:pStyle w:val="ListParagraph"/>
        <w:numPr>
          <w:ilvl w:val="1"/>
          <w:numId w:val="1"/>
        </w:numPr>
      </w:pPr>
      <w:r w:rsidRPr="007A454B">
        <w:t xml:space="preserve">После получения информации, указанной в п. </w:t>
      </w:r>
      <w:r w:rsidR="00163960">
        <w:t>5</w:t>
      </w:r>
      <w:r w:rsidRPr="007A454B">
        <w:t>.</w:t>
      </w:r>
      <w:r w:rsidR="002B40D4">
        <w:t>1</w:t>
      </w:r>
      <w:r w:rsidRPr="007A454B">
        <w:t xml:space="preserve"> Приложения, Исполнитель в течение </w:t>
      </w:r>
      <w:r w:rsidR="002B40D4">
        <w:t>5</w:t>
      </w:r>
      <w:r w:rsidR="002B40D4" w:rsidRPr="007A454B">
        <w:t xml:space="preserve"> </w:t>
      </w:r>
      <w:r w:rsidRPr="007A454B">
        <w:t>(</w:t>
      </w:r>
      <w:r w:rsidR="002B40D4">
        <w:t>пяти</w:t>
      </w:r>
      <w:r w:rsidRPr="007A454B">
        <w:t>) рабочих дней</w:t>
      </w:r>
      <w:r w:rsidR="002B40D4">
        <w:t>:</w:t>
      </w:r>
    </w:p>
    <w:p w14:paraId="21D4A320" w14:textId="697F4FE3" w:rsidR="002B40D4" w:rsidRDefault="00277FB9" w:rsidP="00BD4948">
      <w:pPr>
        <w:pStyle w:val="ListParagraph"/>
        <w:numPr>
          <w:ilvl w:val="2"/>
          <w:numId w:val="1"/>
        </w:numPr>
      </w:pPr>
      <w:r w:rsidRPr="007A454B">
        <w:t xml:space="preserve">планирует и согласует с Заказчиком структуру, требования и объём необходимой документации для последующей </w:t>
      </w:r>
      <w:r w:rsidR="00950133">
        <w:t>реализации Гарантийного портала</w:t>
      </w:r>
      <w:r w:rsidRPr="007A454B">
        <w:t>, путём подписания дополнительного соглашения, содержащее перечень требований (</w:t>
      </w:r>
      <w:r w:rsidRPr="007A454B">
        <w:rPr>
          <w:lang w:val="en-US"/>
        </w:rPr>
        <w:t>User</w:t>
      </w:r>
      <w:r w:rsidRPr="007A454B">
        <w:t xml:space="preserve"> </w:t>
      </w:r>
      <w:r w:rsidRPr="007A454B">
        <w:rPr>
          <w:lang w:val="en-US"/>
        </w:rPr>
        <w:t>Story</w:t>
      </w:r>
      <w:r w:rsidRPr="007A454B">
        <w:t>) с оценкой объёма работ в часах</w:t>
      </w:r>
      <w:r w:rsidR="00C90E75" w:rsidRPr="007A454B">
        <w:t xml:space="preserve">, при этом объём одной </w:t>
      </w:r>
      <w:r w:rsidR="00C90E75" w:rsidRPr="007A454B">
        <w:rPr>
          <w:lang w:val="en-US"/>
        </w:rPr>
        <w:t>User</w:t>
      </w:r>
      <w:r w:rsidR="00C90E75" w:rsidRPr="007A454B">
        <w:t xml:space="preserve"> </w:t>
      </w:r>
      <w:r w:rsidR="00C90E75" w:rsidRPr="007A454B">
        <w:rPr>
          <w:lang w:val="en-US"/>
        </w:rPr>
        <w:t>Story</w:t>
      </w:r>
      <w:r w:rsidR="00C90E75" w:rsidRPr="007A454B">
        <w:t xml:space="preserve"> не может составлять более 40 часов</w:t>
      </w:r>
      <w:r w:rsidR="002B40D4">
        <w:t>.</w:t>
      </w:r>
    </w:p>
    <w:p w14:paraId="0AD799C8" w14:textId="5428B92A" w:rsidR="00C4662C" w:rsidRPr="007A454B" w:rsidRDefault="002B40D4" w:rsidP="00BD4948">
      <w:pPr>
        <w:pStyle w:val="ListParagraph"/>
        <w:numPr>
          <w:ilvl w:val="2"/>
          <w:numId w:val="1"/>
        </w:numPr>
      </w:pPr>
      <w:r>
        <w:t>Предоставляет д</w:t>
      </w:r>
      <w:r w:rsidRPr="002B40D4">
        <w:t>окумент</w:t>
      </w:r>
      <w:r>
        <w:t>,</w:t>
      </w:r>
      <w:r w:rsidRPr="002B40D4">
        <w:t xml:space="preserve"> описывающий цели, структуру и особенности организации Работ по первому Этапу.</w:t>
      </w:r>
    </w:p>
    <w:p w14:paraId="710388C1" w14:textId="06C17A6A" w:rsidR="00EC39C7" w:rsidRPr="007A454B" w:rsidRDefault="00590724" w:rsidP="00EC39C7">
      <w:pPr>
        <w:pStyle w:val="ListParagraph"/>
        <w:numPr>
          <w:ilvl w:val="1"/>
          <w:numId w:val="1"/>
        </w:numPr>
      </w:pPr>
      <w:r w:rsidRPr="007A454B">
        <w:t xml:space="preserve">Все изменения и новые требования, возникшие после подписания дополнения к Приложению в рамках п. </w:t>
      </w:r>
      <w:r w:rsidR="00163960">
        <w:t>5</w:t>
      </w:r>
      <w:r w:rsidRPr="007A454B">
        <w:t xml:space="preserve">.3 выражаются </w:t>
      </w:r>
      <w:r w:rsidR="00EC39C7" w:rsidRPr="007A454B">
        <w:t xml:space="preserve">в виде </w:t>
      </w:r>
      <w:r w:rsidR="00EC39C7" w:rsidRPr="007A454B">
        <w:rPr>
          <w:lang w:val="en-US"/>
        </w:rPr>
        <w:t>User</w:t>
      </w:r>
      <w:r w:rsidR="00EC39C7" w:rsidRPr="007A454B">
        <w:t xml:space="preserve"> </w:t>
      </w:r>
      <w:r w:rsidR="00EC39C7" w:rsidRPr="007A454B">
        <w:rPr>
          <w:lang w:val="en-US"/>
        </w:rPr>
        <w:t>Story</w:t>
      </w:r>
      <w:r w:rsidR="00EC39C7" w:rsidRPr="007A454B">
        <w:t xml:space="preserve"> с оценкой по часам и согласуются Заказчиком в электронном виде</w:t>
      </w:r>
      <w:r w:rsidRPr="007A454B">
        <w:t>, после чего Исполнитель может приступить к выполнению необходимых Работ.</w:t>
      </w:r>
    </w:p>
    <w:p w14:paraId="4233122E" w14:textId="2C79FDFB" w:rsidR="003934C1" w:rsidRDefault="00C4662C" w:rsidP="003934C1">
      <w:pPr>
        <w:pStyle w:val="ListParagraph"/>
        <w:numPr>
          <w:ilvl w:val="1"/>
          <w:numId w:val="1"/>
        </w:numPr>
      </w:pPr>
      <w:r w:rsidRPr="007A454B">
        <w:t xml:space="preserve">Непосредственное выполнение Работ </w:t>
      </w:r>
      <w:r w:rsidR="003934C1" w:rsidRPr="007A454B">
        <w:t xml:space="preserve">Исполнителем </w:t>
      </w:r>
      <w:r w:rsidR="00C90E75" w:rsidRPr="007A454B">
        <w:t xml:space="preserve">и фиксация затраченного времени </w:t>
      </w:r>
      <w:r w:rsidR="003934C1" w:rsidRPr="007A454B">
        <w:t xml:space="preserve">производится в </w:t>
      </w:r>
      <w:r w:rsidR="00C90E75" w:rsidRPr="007A454B">
        <w:t>З</w:t>
      </w:r>
      <w:r w:rsidR="003934C1" w:rsidRPr="007A454B">
        <w:t>адач</w:t>
      </w:r>
      <w:r w:rsidR="00C90E75" w:rsidRPr="007A454B">
        <w:t>ах. Задачи могут быть</w:t>
      </w:r>
      <w:r w:rsidR="003934C1" w:rsidRPr="007A454B">
        <w:t xml:space="preserve"> </w:t>
      </w:r>
      <w:r w:rsidR="00C90E75" w:rsidRPr="007A454B">
        <w:t xml:space="preserve">следующих типов: </w:t>
      </w:r>
      <w:r w:rsidR="00C90E75" w:rsidRPr="007A454B">
        <w:rPr>
          <w:lang w:val="en-US"/>
        </w:rPr>
        <w:t>User</w:t>
      </w:r>
      <w:r w:rsidR="00C90E75" w:rsidRPr="007A454B">
        <w:t xml:space="preserve"> </w:t>
      </w:r>
      <w:r w:rsidR="00C90E75" w:rsidRPr="007A454B">
        <w:rPr>
          <w:lang w:val="en-US"/>
        </w:rPr>
        <w:t>Story</w:t>
      </w:r>
      <w:r w:rsidR="00C90E75" w:rsidRPr="007A454B">
        <w:t xml:space="preserve">, </w:t>
      </w:r>
      <w:r w:rsidR="00C90E75" w:rsidRPr="007A454B">
        <w:rPr>
          <w:lang w:val="en-US"/>
        </w:rPr>
        <w:t>Sub</w:t>
      </w:r>
      <w:r w:rsidR="00C90E75" w:rsidRPr="007A454B">
        <w:t>-</w:t>
      </w:r>
      <w:r w:rsidR="00C90E75" w:rsidRPr="007A454B">
        <w:rPr>
          <w:lang w:val="en-US"/>
        </w:rPr>
        <w:t>task</w:t>
      </w:r>
      <w:r w:rsidR="00C90E75" w:rsidRPr="007A454B">
        <w:t xml:space="preserve">, </w:t>
      </w:r>
      <w:proofErr w:type="spellStart"/>
      <w:r w:rsidR="00C90E75" w:rsidRPr="007A454B">
        <w:rPr>
          <w:lang w:val="en-US"/>
        </w:rPr>
        <w:t>Task</w:t>
      </w:r>
      <w:proofErr w:type="spellEnd"/>
      <w:r w:rsidR="00D579D9" w:rsidRPr="007A454B">
        <w:t xml:space="preserve">, </w:t>
      </w:r>
      <w:r w:rsidR="00D579D9" w:rsidRPr="007A454B">
        <w:rPr>
          <w:lang w:val="en-US"/>
        </w:rPr>
        <w:t>Bug</w:t>
      </w:r>
      <w:r w:rsidR="00C90E75" w:rsidRPr="007A454B">
        <w:t xml:space="preserve">. Оценка </w:t>
      </w:r>
      <w:r w:rsidR="00C90E75" w:rsidRPr="007A454B">
        <w:rPr>
          <w:lang w:val="en-US"/>
        </w:rPr>
        <w:t>Sub</w:t>
      </w:r>
      <w:r w:rsidR="00C90E75" w:rsidRPr="007A454B">
        <w:t>-</w:t>
      </w:r>
      <w:r w:rsidR="00C90E75" w:rsidRPr="007A454B">
        <w:rPr>
          <w:lang w:val="en-US"/>
        </w:rPr>
        <w:t>task</w:t>
      </w:r>
      <w:r w:rsidR="00D579D9" w:rsidRPr="007A454B">
        <w:t>,</w:t>
      </w:r>
      <w:r w:rsidR="00C90E75" w:rsidRPr="007A454B">
        <w:t xml:space="preserve"> </w:t>
      </w:r>
      <w:proofErr w:type="spellStart"/>
      <w:r w:rsidR="00C90E75" w:rsidRPr="007A454B">
        <w:rPr>
          <w:lang w:val="en-US"/>
        </w:rPr>
        <w:t>Task</w:t>
      </w:r>
      <w:proofErr w:type="spellEnd"/>
      <w:r w:rsidR="00D579D9" w:rsidRPr="007A454B">
        <w:t xml:space="preserve">, </w:t>
      </w:r>
      <w:r w:rsidR="00D579D9" w:rsidRPr="007A454B">
        <w:rPr>
          <w:lang w:val="en-US"/>
        </w:rPr>
        <w:t>Bug</w:t>
      </w:r>
      <w:r w:rsidR="00C90E75" w:rsidRPr="007A454B">
        <w:t xml:space="preserve"> не может превышать 8 (восемь) часов.</w:t>
      </w:r>
    </w:p>
    <w:p w14:paraId="5D7739C4" w14:textId="77777777" w:rsidR="007A454B" w:rsidRDefault="007A454B" w:rsidP="007A454B">
      <w:pPr>
        <w:pStyle w:val="ListParagraph"/>
        <w:numPr>
          <w:ilvl w:val="1"/>
          <w:numId w:val="1"/>
        </w:numPr>
      </w:pPr>
      <w:r>
        <w:t>Исполнитель вправе самостоятельно распределять и перераспределять оценочное время на подзадачи (</w:t>
      </w:r>
      <w:proofErr w:type="spellStart"/>
      <w:r>
        <w:t>Sub-Task</w:t>
      </w:r>
      <w:proofErr w:type="spellEnd"/>
      <w:r>
        <w:t xml:space="preserve">)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Story</w:t>
      </w:r>
      <w:proofErr w:type="spellEnd"/>
      <w:r>
        <w:t xml:space="preserve"> в пределах её согласованной оценки. Также без согласования с Заказчиком допускается перенос остаточного (свободного) времени между </w:t>
      </w:r>
      <w:r>
        <w:rPr>
          <w:lang w:val="en-US"/>
        </w:rPr>
        <w:t>User</w:t>
      </w:r>
      <w:r w:rsidRPr="00C90E75">
        <w:t xml:space="preserve"> </w:t>
      </w:r>
      <w:r>
        <w:rPr>
          <w:lang w:val="en-US"/>
        </w:rPr>
        <w:t>Story</w:t>
      </w:r>
      <w:r w:rsidRPr="00C90E75">
        <w:t xml:space="preserve"> </w:t>
      </w:r>
      <w:r>
        <w:t>в пределах сохранения общей согласованной оценки.</w:t>
      </w:r>
    </w:p>
    <w:p w14:paraId="674D0CA1" w14:textId="77777777" w:rsidR="007A454B" w:rsidRDefault="007A454B" w:rsidP="007A454B">
      <w:pPr>
        <w:pStyle w:val="ListParagraph"/>
        <w:numPr>
          <w:ilvl w:val="1"/>
          <w:numId w:val="1"/>
        </w:numPr>
      </w:pPr>
      <w:r>
        <w:t>Выполнение З</w:t>
      </w:r>
      <w:r w:rsidRPr="00C4662C">
        <w:t xml:space="preserve">адач Исполнитель производит еженедельными итерациями (далее — «Спринт») с понедельника по пятницу (работа на выходных и в праздничные дни допускается на усмотрение Исполнителя). Исполнитель каждую пятницу представляет на согласование Заказчику список Задач, запланированных на следующий Спринт. Объём </w:t>
      </w:r>
      <w:r w:rsidRPr="00C4662C">
        <w:lastRenderedPageBreak/>
        <w:t>спринта рассчитывается исходя из объёма планируемого производственного времени Исполнителя относительно оценочного времени выполнения Задач.</w:t>
      </w:r>
    </w:p>
    <w:p w14:paraId="224B7B70" w14:textId="77777777" w:rsidR="00D16A71" w:rsidRPr="00C4662C" w:rsidRDefault="00D16A71" w:rsidP="00D16A71">
      <w:pPr>
        <w:pStyle w:val="ListParagraph"/>
        <w:numPr>
          <w:ilvl w:val="1"/>
          <w:numId w:val="1"/>
        </w:numPr>
      </w:pPr>
      <w:r w:rsidRPr="00C4662C">
        <w:t>После начала Спринта не допускается изменение состава включённых в него Задач, как и их требований или приоритета.</w:t>
      </w:r>
    </w:p>
    <w:p w14:paraId="44CB2FA9" w14:textId="77777777" w:rsidR="00D16A71" w:rsidRPr="00D16A71" w:rsidRDefault="00D16A71" w:rsidP="00D16A71">
      <w:pPr>
        <w:pStyle w:val="ListParagraph"/>
        <w:numPr>
          <w:ilvl w:val="1"/>
          <w:numId w:val="1"/>
        </w:numPr>
      </w:pPr>
      <w:r w:rsidRPr="00D16A71">
        <w:t xml:space="preserve">Приёмка Заказчиком промежуточных результатов Работ происходит после завершения одной или нескольких </w:t>
      </w:r>
      <w:proofErr w:type="spellStart"/>
      <w:r w:rsidRPr="00D16A71">
        <w:t>User</w:t>
      </w:r>
      <w:proofErr w:type="spellEnd"/>
      <w:r w:rsidRPr="00D16A71">
        <w:t xml:space="preserve"> </w:t>
      </w:r>
      <w:proofErr w:type="spellStart"/>
      <w:r w:rsidRPr="00D16A71">
        <w:t>Story</w:t>
      </w:r>
      <w:proofErr w:type="spellEnd"/>
      <w:r w:rsidRPr="00D16A71">
        <w:t xml:space="preserve">. </w:t>
      </w:r>
    </w:p>
    <w:p w14:paraId="4FA20E54" w14:textId="08AEA099" w:rsidR="007A454B" w:rsidDel="00691B36" w:rsidRDefault="007A454B" w:rsidP="007A454B">
      <w:pPr>
        <w:pStyle w:val="ListParagraph"/>
        <w:numPr>
          <w:ilvl w:val="1"/>
          <w:numId w:val="1"/>
        </w:numPr>
        <w:rPr>
          <w:del w:id="36" w:author="Sergey Meshcheryakov" w:date="2017-10-02T12:06:00Z"/>
        </w:rPr>
      </w:pPr>
      <w:del w:id="37" w:author="Sergey Meshcheryakov" w:date="2017-10-02T12:06:00Z">
        <w:r w:rsidRPr="003934C1" w:rsidDel="00691B36">
          <w:delText xml:space="preserve">Исполнитель имеет право без согласования с Заказчиком превысить оценочное время выполнения </w:delText>
        </w:r>
        <w:r w:rsidDel="00691B36">
          <w:delText>задачи любого типа</w:delText>
        </w:r>
        <w:r w:rsidRPr="003934C1" w:rsidDel="00691B36">
          <w:delText xml:space="preserve"> не более, чем на </w:delText>
        </w:r>
        <w:r w:rsidR="00CB0903" w:rsidDel="00691B36">
          <w:delText>1</w:delText>
        </w:r>
        <w:r w:rsidR="00CB0903" w:rsidRPr="003934C1" w:rsidDel="00691B36">
          <w:delText>0</w:delText>
        </w:r>
        <w:r w:rsidRPr="003934C1" w:rsidDel="00691B36">
          <w:delText>%</w:delText>
        </w:r>
        <w:r w:rsidDel="00691B36">
          <w:delText xml:space="preserve"> (</w:delText>
        </w:r>
      </w:del>
      <w:ins w:id="38" w:author="Elena Ivanova" w:date="2017-08-21T17:11:00Z">
        <w:del w:id="39" w:author="Sergey Meshcheryakov" w:date="2017-10-02T12:06:00Z">
          <w:r w:rsidR="00CF4A50" w:rsidDel="00691B36">
            <w:delText>десять</w:delText>
          </w:r>
        </w:del>
      </w:ins>
      <w:del w:id="40" w:author="Sergey Meshcheryakov" w:date="2017-10-02T12:06:00Z">
        <w:r w:rsidDel="00691B36">
          <w:delText>тридцать процентов)</w:delText>
        </w:r>
        <w:r w:rsidRPr="003934C1" w:rsidDel="00691B36">
          <w:delText xml:space="preserve">. </w:delText>
        </w:r>
        <w:r w:rsidRPr="00C4662C" w:rsidDel="00691B36">
          <w:delText>В случае регулярного фактического превышения оценочного времени Заказчик имеет право расторгнуть</w:delText>
        </w:r>
        <w:r w:rsidDel="00691B36">
          <w:delText xml:space="preserve"> Договор</w:delText>
        </w:r>
        <w:r w:rsidRPr="00C4662C" w:rsidDel="00691B36">
          <w:delText xml:space="preserve"> в одностороннем порядке</w:delText>
        </w:r>
        <w:r w:rsidDel="00691B36">
          <w:delText>.</w:delText>
        </w:r>
        <w:r w:rsidRPr="00C4662C" w:rsidDel="00691B36">
          <w:br/>
          <w:delText xml:space="preserve">В случае большего превышения Исполнитель обязан обосновать Заказчику </w:delText>
        </w:r>
        <w:r w:rsidDel="00691B36">
          <w:delText xml:space="preserve">данное превышение и создать и согласовать дополнительное </w:delText>
        </w:r>
        <w:r w:rsidDel="00691B36">
          <w:rPr>
            <w:lang w:val="en-US"/>
          </w:rPr>
          <w:delText>User</w:delText>
        </w:r>
        <w:r w:rsidRPr="00C90E75" w:rsidDel="00691B36">
          <w:delText xml:space="preserve"> </w:delText>
        </w:r>
        <w:r w:rsidDel="00691B36">
          <w:rPr>
            <w:lang w:val="en-US"/>
          </w:rPr>
          <w:delText>Story</w:delText>
        </w:r>
        <w:r w:rsidDel="00691B36">
          <w:delText xml:space="preserve"> на дальнейшую реализацию.</w:delText>
        </w:r>
      </w:del>
    </w:p>
    <w:p w14:paraId="56A9BBAD" w14:textId="5E230CA7" w:rsidR="007A454B" w:rsidRPr="003B7F9B" w:rsidRDefault="00CF4A50" w:rsidP="007A454B">
      <w:pPr>
        <w:pStyle w:val="ListParagraph"/>
        <w:numPr>
          <w:ilvl w:val="1"/>
          <w:numId w:val="1"/>
        </w:numPr>
      </w:pPr>
      <w:ins w:id="41" w:author="Elena Ivanova" w:date="2017-08-21T17:20:00Z">
        <w:r>
          <w:t xml:space="preserve">Любые дополнительные </w:t>
        </w:r>
      </w:ins>
      <w:ins w:id="42" w:author="Elena Ivanova" w:date="2017-08-21T17:21:00Z">
        <w:r w:rsidR="004659EA">
          <w:t>трудозатраты</w:t>
        </w:r>
      </w:ins>
      <w:commentRangeStart w:id="43"/>
      <w:del w:id="44" w:author="Elena Ivanova" w:date="2017-08-21T17:20:00Z">
        <w:r w:rsidR="007A454B" w:rsidRPr="007A454B" w:rsidDel="00CF4A50">
          <w:delText>Заказчик оплачивает любые трудозатраты Исполнителя</w:delText>
        </w:r>
      </w:del>
      <w:r w:rsidR="007A454B" w:rsidRPr="007A454B">
        <w:t xml:space="preserve">, понесённые в рамках выполнения п. </w:t>
      </w:r>
      <w:r w:rsidR="00163960">
        <w:t>5</w:t>
      </w:r>
      <w:r w:rsidR="007A454B" w:rsidRPr="007A454B">
        <w:t xml:space="preserve">, в том числе электронная переписка, телефонные разговоры, интернет-конференции, очные встречи (при встречах на территории Заказчика также оплачивается </w:t>
      </w:r>
      <w:r w:rsidR="007A454B" w:rsidRPr="003B7F9B">
        <w:t>время на дорогу специалистов Исполнителя)</w:t>
      </w:r>
      <w:ins w:id="45" w:author="Elena Ivanova" w:date="2017-08-21T17:20:00Z">
        <w:r>
          <w:t>, включены в стоимость</w:t>
        </w:r>
      </w:ins>
      <w:ins w:id="46" w:author="Elena Ivanova" w:date="2017-08-21T17:22:00Z">
        <w:r w:rsidR="004659EA">
          <w:t xml:space="preserve"> Работ</w:t>
        </w:r>
      </w:ins>
      <w:r w:rsidR="007A454B" w:rsidRPr="003B7F9B">
        <w:t>.</w:t>
      </w:r>
      <w:ins w:id="47" w:author="Elena Ivanova" w:date="2017-08-21T17:20:00Z">
        <w:del w:id="48" w:author="Ksenia Koltsova" w:date="2017-08-28T10:13:00Z">
          <w:r w:rsidDel="009B797B">
            <w:delText xml:space="preserve"> И оплате Заказчиком дополнительно не подлежат.</w:delText>
          </w:r>
        </w:del>
        <w:r>
          <w:t xml:space="preserve"> </w:t>
        </w:r>
      </w:ins>
      <w:r w:rsidR="007A454B" w:rsidRPr="003B7F9B">
        <w:t xml:space="preserve"> Данное условие применимо также к любым последующим Работам в рамках </w:t>
      </w:r>
      <w:commentRangeStart w:id="49"/>
      <w:r w:rsidR="007A454B" w:rsidRPr="003B7F9B">
        <w:t>Приложения</w:t>
      </w:r>
      <w:commentRangeEnd w:id="49"/>
      <w:r w:rsidR="00811C2F">
        <w:rPr>
          <w:rStyle w:val="CommentReference"/>
          <w:lang w:val="en-GB"/>
        </w:rPr>
        <w:commentReference w:id="49"/>
      </w:r>
      <w:r w:rsidR="007A454B" w:rsidRPr="003B7F9B">
        <w:t>.</w:t>
      </w:r>
      <w:commentRangeEnd w:id="43"/>
      <w:r w:rsidR="00BD2AA4">
        <w:rPr>
          <w:rStyle w:val="CommentReference"/>
          <w:lang w:val="en-GB"/>
        </w:rPr>
        <w:commentReference w:id="43"/>
      </w:r>
    </w:p>
    <w:p w14:paraId="72692E93" w14:textId="77777777" w:rsidR="00D16A71" w:rsidRDefault="00D16A71" w:rsidP="00D16A71">
      <w:pPr>
        <w:pStyle w:val="ListParagraph"/>
        <w:numPr>
          <w:ilvl w:val="0"/>
          <w:numId w:val="0"/>
        </w:numPr>
        <w:ind w:left="851"/>
        <w:rPr>
          <w:ins w:id="50" w:author="Sergey Meshcheryakov" w:date="2017-09-28T11:09:00Z"/>
        </w:rPr>
      </w:pPr>
    </w:p>
    <w:p w14:paraId="0B9E3388" w14:textId="77777777" w:rsidR="00442764" w:rsidRPr="003B7F9B" w:rsidRDefault="00442764" w:rsidP="00D16A71">
      <w:pPr>
        <w:pStyle w:val="ListParagraph"/>
        <w:numPr>
          <w:ilvl w:val="0"/>
          <w:numId w:val="0"/>
        </w:numPr>
        <w:ind w:left="851"/>
      </w:pPr>
    </w:p>
    <w:p w14:paraId="61FE43C2" w14:textId="77777777" w:rsidR="000040EC" w:rsidRPr="003B7F9B" w:rsidRDefault="00C4662C" w:rsidP="000040EC">
      <w:pPr>
        <w:pStyle w:val="ListParagraph"/>
      </w:pPr>
      <w:bookmarkStart w:id="51" w:name="OLE_LINK1"/>
      <w:r w:rsidRPr="003B7F9B">
        <w:t xml:space="preserve">Стоимость и </w:t>
      </w:r>
      <w:commentRangeStart w:id="52"/>
      <w:r w:rsidRPr="003B7F9B">
        <w:t>порядок оплаты работ:</w:t>
      </w:r>
      <w:commentRangeEnd w:id="52"/>
      <w:r w:rsidR="00BD2AA4">
        <w:rPr>
          <w:rStyle w:val="CommentReference"/>
          <w:lang w:val="en-GB"/>
        </w:rPr>
        <w:commentReference w:id="52"/>
      </w:r>
    </w:p>
    <w:p w14:paraId="76932CBC" w14:textId="37A691D9" w:rsidR="00C4662C" w:rsidRPr="003B7F9B" w:rsidRDefault="00F244FC" w:rsidP="000040EC">
      <w:pPr>
        <w:pStyle w:val="ListParagraph"/>
        <w:numPr>
          <w:ilvl w:val="1"/>
          <w:numId w:val="1"/>
        </w:numPr>
      </w:pPr>
      <w:commentRangeStart w:id="53"/>
      <w:commentRangeStart w:id="54"/>
      <w:commentRangeStart w:id="55"/>
      <w:r w:rsidRPr="003B7F9B">
        <w:t>С</w:t>
      </w:r>
      <w:r w:rsidR="00C4662C" w:rsidRPr="003B7F9B">
        <w:t xml:space="preserve">тоимость </w:t>
      </w:r>
      <w:r w:rsidRPr="003B7F9B">
        <w:t>Работ</w:t>
      </w:r>
      <w:r w:rsidR="00C4662C" w:rsidRPr="003B7F9B">
        <w:t xml:space="preserve"> </w:t>
      </w:r>
      <w:r w:rsidR="00C2179E" w:rsidRPr="003B7F9B">
        <w:t xml:space="preserve">по первому Этапу составляет </w:t>
      </w:r>
      <w:r w:rsidR="000011CC" w:rsidRPr="003B7F9B">
        <w:t>262 500</w:t>
      </w:r>
      <w:r w:rsidR="00C2179E" w:rsidRPr="003B7F9B">
        <w:t xml:space="preserve"> </w:t>
      </w:r>
      <w:r w:rsidR="00D579D9" w:rsidRPr="003B7F9B">
        <w:t>(</w:t>
      </w:r>
      <w:r w:rsidR="000011CC" w:rsidRPr="003B7F9B">
        <w:t>двести шестьдесят тысяч пятьсот рублей</w:t>
      </w:r>
      <w:r w:rsidR="00D579D9" w:rsidRPr="003B7F9B">
        <w:t xml:space="preserve">) </w:t>
      </w:r>
      <w:proofErr w:type="spellStart"/>
      <w:r w:rsidR="00C4662C" w:rsidRPr="003B7F9B">
        <w:t>рублей</w:t>
      </w:r>
      <w:proofErr w:type="spellEnd"/>
      <w:r w:rsidR="00C4662C" w:rsidRPr="003B7F9B">
        <w:t>.</w:t>
      </w:r>
      <w:commentRangeEnd w:id="53"/>
      <w:r w:rsidR="00714341">
        <w:rPr>
          <w:rStyle w:val="CommentReference"/>
          <w:lang w:val="en-GB"/>
        </w:rPr>
        <w:commentReference w:id="53"/>
      </w:r>
      <w:commentRangeEnd w:id="54"/>
      <w:r w:rsidR="00462A26">
        <w:rPr>
          <w:rStyle w:val="CommentReference"/>
          <w:lang w:val="en-GB"/>
        </w:rPr>
        <w:commentReference w:id="54"/>
      </w:r>
      <w:commentRangeEnd w:id="55"/>
      <w:r w:rsidR="00E80B64">
        <w:rPr>
          <w:rStyle w:val="CommentReference"/>
          <w:lang w:val="en-GB"/>
        </w:rPr>
        <w:commentReference w:id="55"/>
      </w:r>
    </w:p>
    <w:p w14:paraId="253DC16C" w14:textId="0D7C7F01" w:rsidR="00F244FC" w:rsidRPr="003B7F9B" w:rsidRDefault="00F244FC" w:rsidP="00D971DC">
      <w:pPr>
        <w:pStyle w:val="ListParagraph"/>
        <w:numPr>
          <w:ilvl w:val="1"/>
          <w:numId w:val="1"/>
        </w:numPr>
      </w:pPr>
      <w:r w:rsidRPr="003B7F9B">
        <w:t xml:space="preserve">Стоимость и срок Работ могут быть изменены в результате подписания дополнительного соглашения к Приложению в рамках п. </w:t>
      </w:r>
      <w:r w:rsidR="00163960" w:rsidRPr="003B7F9B">
        <w:t>5</w:t>
      </w:r>
      <w:r w:rsidRPr="003B7F9B">
        <w:t>.3.</w:t>
      </w:r>
    </w:p>
    <w:p w14:paraId="29E3110B" w14:textId="2A2E2C0A" w:rsidR="00C4662C" w:rsidRDefault="00C4662C" w:rsidP="00D971DC">
      <w:pPr>
        <w:pStyle w:val="ListParagraph"/>
        <w:numPr>
          <w:ilvl w:val="1"/>
          <w:numId w:val="1"/>
        </w:numPr>
        <w:rPr>
          <w:ins w:id="56" w:author="Sergey Meshcheryakov" w:date="2017-09-28T10:54:00Z"/>
        </w:rPr>
      </w:pPr>
      <w:r w:rsidRPr="003B7F9B">
        <w:t xml:space="preserve">В течение 5 (пяти) рабочих дней после подписания Приложения Заказчик </w:t>
      </w:r>
      <w:r w:rsidR="00184C54" w:rsidRPr="003B7F9B">
        <w:t xml:space="preserve">перечисляет Исполнителю </w:t>
      </w:r>
      <w:del w:id="57" w:author="Sergey Meshcheryakov" w:date="2017-09-28T10:51:00Z">
        <w:r w:rsidR="00184C54" w:rsidRPr="003B7F9B" w:rsidDel="00AD6E62">
          <w:delText>гарантийный депозит</w:delText>
        </w:r>
      </w:del>
      <w:ins w:id="58" w:author="Sergey Meshcheryakov" w:date="2017-09-28T10:51:00Z">
        <w:r w:rsidR="00AD6E62">
          <w:t>предоплату</w:t>
        </w:r>
      </w:ins>
      <w:r w:rsidR="00184C54" w:rsidRPr="003B7F9B">
        <w:t xml:space="preserve"> </w:t>
      </w:r>
      <w:r w:rsidRPr="003B7F9B">
        <w:t xml:space="preserve">в размере </w:t>
      </w:r>
      <w:commentRangeStart w:id="59"/>
      <w:proofErr w:type="gramStart"/>
      <w:r w:rsidR="000011CC" w:rsidRPr="003B7F9B">
        <w:t xml:space="preserve">131 </w:t>
      </w:r>
      <w:r w:rsidR="00847840" w:rsidRPr="003B7F9B">
        <w:t> 250</w:t>
      </w:r>
      <w:proofErr w:type="gramEnd"/>
      <w:r w:rsidR="00847840" w:rsidRPr="003B7F9B" w:rsidDel="00847840">
        <w:t xml:space="preserve"> </w:t>
      </w:r>
      <w:r w:rsidRPr="003B7F9B">
        <w:t>(</w:t>
      </w:r>
      <w:commentRangeEnd w:id="59"/>
      <w:r w:rsidR="00714341">
        <w:rPr>
          <w:rStyle w:val="CommentReference"/>
          <w:lang w:val="en-GB"/>
        </w:rPr>
        <w:commentReference w:id="59"/>
      </w:r>
      <w:r w:rsidR="000011CC" w:rsidRPr="003B7F9B">
        <w:t xml:space="preserve">сто тридцать одна тысяча </w:t>
      </w:r>
      <w:r w:rsidR="00847840" w:rsidRPr="003B7F9B">
        <w:t xml:space="preserve"> двести пятьдесят</w:t>
      </w:r>
      <w:r w:rsidRPr="003B7F9B">
        <w:t>) рублей в качестве обеспечения гарантии своих обязательств по оплате выполненных Работ.</w:t>
      </w:r>
      <w:ins w:id="60" w:author="Maria Belugina" w:date="2017-09-04T16:20:00Z">
        <w:r w:rsidR="00714341">
          <w:t xml:space="preserve"> Оплата производится на основании</w:t>
        </w:r>
      </w:ins>
      <w:ins w:id="61" w:author="Maria Belugina" w:date="2017-09-04T16:23:00Z">
        <w:r w:rsidR="00714341">
          <w:t xml:space="preserve"> и по реквизитам, указанным в оригинале счета.</w:t>
        </w:r>
      </w:ins>
    </w:p>
    <w:p w14:paraId="3344C2FA" w14:textId="5C2F2474" w:rsidR="00DB1B47" w:rsidRDefault="00DB1B47" w:rsidP="00D971DC">
      <w:pPr>
        <w:pStyle w:val="ListParagraph"/>
        <w:numPr>
          <w:ilvl w:val="1"/>
          <w:numId w:val="1"/>
        </w:numPr>
        <w:rPr>
          <w:ins w:id="62" w:author="Sergey Meshcheryakov" w:date="2017-09-28T10:59:00Z"/>
        </w:rPr>
      </w:pPr>
      <w:ins w:id="63" w:author="Sergey Meshcheryakov" w:date="2017-09-28T10:54:00Z">
        <w:r>
          <w:t>После завершения всех работ</w:t>
        </w:r>
      </w:ins>
      <w:ins w:id="64" w:author="Sergey Meshcheryakov" w:date="2017-09-28T10:57:00Z">
        <w:r w:rsidR="006830FD">
          <w:t>, Исполнитель передает Заказчику результат работ, акт приема-</w:t>
        </w:r>
      </w:ins>
      <w:ins w:id="65" w:author="Sergey Meshcheryakov" w:date="2017-09-28T10:58:00Z">
        <w:r w:rsidR="006830FD">
          <w:t xml:space="preserve">передачи и счет на оплату оставшейся стоимости работ в размере </w:t>
        </w:r>
      </w:ins>
      <w:ins w:id="66" w:author="Sergey Meshcheryakov" w:date="2017-09-28T10:59:00Z">
        <w:r w:rsidR="006830FD">
          <w:t xml:space="preserve">131 250 </w:t>
        </w:r>
        <w:r w:rsidR="006830FD" w:rsidRPr="003B7F9B">
          <w:t>(</w:t>
        </w:r>
        <w:r w:rsidR="006830FD">
          <w:rPr>
            <w:rStyle w:val="CommentReference"/>
            <w:lang w:val="en-GB"/>
          </w:rPr>
          <w:commentReference w:id="67"/>
        </w:r>
        <w:r w:rsidR="006830FD" w:rsidRPr="003B7F9B">
          <w:t xml:space="preserve">сто тридцать одна </w:t>
        </w:r>
        <w:proofErr w:type="gramStart"/>
        <w:r w:rsidR="006830FD" w:rsidRPr="003B7F9B">
          <w:t>тысяча  двести</w:t>
        </w:r>
        <w:proofErr w:type="gramEnd"/>
        <w:r w:rsidR="006830FD" w:rsidRPr="003B7F9B">
          <w:t xml:space="preserve"> пятьдесят) рублей</w:t>
        </w:r>
        <w:r w:rsidR="006830FD">
          <w:t>.</w:t>
        </w:r>
      </w:ins>
    </w:p>
    <w:p w14:paraId="4EEC596A" w14:textId="24C7475F" w:rsidR="006830FD" w:rsidRPr="00442764" w:rsidRDefault="006830FD" w:rsidP="00D971DC">
      <w:pPr>
        <w:pStyle w:val="ListParagraph"/>
        <w:numPr>
          <w:ilvl w:val="1"/>
          <w:numId w:val="1"/>
        </w:numPr>
        <w:rPr>
          <w:ins w:id="68" w:author="Sergey Meshcheryakov" w:date="2017-09-28T11:06:00Z"/>
          <w:rPrChange w:id="69" w:author="Sergey Meshcheryakov" w:date="2017-09-28T11:06:00Z">
            <w:rPr>
              <w:ins w:id="70" w:author="Sergey Meshcheryakov" w:date="2017-09-28T11:06:00Z"/>
              <w:lang w:val="en-US"/>
            </w:rPr>
          </w:rPrChange>
        </w:rPr>
      </w:pPr>
      <w:ins w:id="71" w:author="Sergey Meshcheryakov" w:date="2017-09-28T11:00:00Z">
        <w:r>
          <w:t xml:space="preserve">В течение 5 (пяти) рабочих дней </w:t>
        </w:r>
      </w:ins>
      <w:ins w:id="72" w:author="Sergey Meshcheryakov" w:date="2017-09-28T10:59:00Z">
        <w:r>
          <w:t xml:space="preserve">Заказчик </w:t>
        </w:r>
      </w:ins>
      <w:ins w:id="73" w:author="Sergey Meshcheryakov" w:date="2017-09-28T11:04:00Z">
        <w:r w:rsidR="00031E1D" w:rsidRPr="00031E1D">
          <w:rPr>
            <w:rPrChange w:id="74" w:author="Sergey Meshcheryakov" w:date="2017-09-28T11:04:00Z">
              <w:rPr>
                <w:lang w:val="en-GB"/>
              </w:rPr>
            </w:rPrChange>
          </w:rPr>
          <w:t>рассматривает результат Работ и при отсутствии возражений и замечаний - принимает результат Работ и подписывает Акт либо предоставляет мотивированное письменное решение о необходимости внесения изменений в результат Работ</w:t>
        </w:r>
      </w:ins>
      <w:ins w:id="75" w:author="Sergey Meshcheryakov" w:date="2017-09-28T11:07:00Z">
        <w:r w:rsidR="00442764">
          <w:t>.</w:t>
        </w:r>
      </w:ins>
    </w:p>
    <w:p w14:paraId="5B34A601" w14:textId="6F84E4BB" w:rsidR="00442764" w:rsidRDefault="00442764" w:rsidP="00D971DC">
      <w:pPr>
        <w:pStyle w:val="ListParagraph"/>
        <w:numPr>
          <w:ilvl w:val="1"/>
          <w:numId w:val="1"/>
        </w:numPr>
        <w:rPr>
          <w:ins w:id="76" w:author="Sergey Meshcheryakov" w:date="2017-09-28T11:07:00Z"/>
        </w:rPr>
      </w:pPr>
      <w:ins w:id="77" w:author="Sergey Meshcheryakov" w:date="2017-09-28T11:06:00Z">
        <w:r>
          <w:t>В случае невозвращения Заказчиком подписанного Акта сдачи-приемки работ по истечении 5 (пяти) рабочих дней и не предоставления мотивированного решения в те же сроки, Подрядчик считает результат всех работ принятым в случае наличия у Подрядчика документального подтверждения получения Акта сдачи-приемки Работ Заказчиком в срок.</w:t>
        </w:r>
      </w:ins>
    </w:p>
    <w:p w14:paraId="6D1FEEDF" w14:textId="1A42CDE8" w:rsidR="00442764" w:rsidRPr="00442764" w:rsidRDefault="00442764" w:rsidP="00442764">
      <w:pPr>
        <w:pStyle w:val="ListParagraph"/>
        <w:numPr>
          <w:ilvl w:val="1"/>
          <w:numId w:val="1"/>
        </w:numPr>
      </w:pPr>
      <w:ins w:id="78" w:author="Sergey Meshcheryakov" w:date="2017-09-28T11:07:00Z">
        <w:r>
          <w:t>С</w:t>
        </w:r>
        <w:r w:rsidRPr="00442764">
          <w:rPr>
            <w:rPrChange w:id="79" w:author="Sergey Meshcheryakov" w:date="2017-09-28T11:07:00Z">
              <w:rPr>
                <w:lang w:val="en-GB"/>
              </w:rPr>
            </w:rPrChange>
          </w:rPr>
          <w:t>тороны согласуют срок выполнения исправлений и фиксируют его в соответствующем акте</w:t>
        </w:r>
        <w:r>
          <w:t>.</w:t>
        </w:r>
      </w:ins>
      <w:ins w:id="80" w:author="Sergey Meshcheryakov" w:date="2017-09-28T11:08:00Z">
        <w:r>
          <w:t xml:space="preserve"> </w:t>
        </w:r>
        <w:r w:rsidRPr="00A145B4">
          <w:t>При предоставлении мотивированного решения о внесении изменений, срок работ увеличивается на время, необходимое для внесения изменений</w:t>
        </w:r>
        <w:r>
          <w:t>.</w:t>
        </w:r>
      </w:ins>
    </w:p>
    <w:bookmarkEnd w:id="51"/>
    <w:p w14:paraId="7845587E" w14:textId="1E112635" w:rsidR="00184C54" w:rsidRPr="00EE2163" w:rsidDel="00DB1B47" w:rsidRDefault="00D971DC" w:rsidP="00D971DC">
      <w:pPr>
        <w:pStyle w:val="ListParagraph"/>
        <w:numPr>
          <w:ilvl w:val="2"/>
          <w:numId w:val="1"/>
        </w:numPr>
        <w:rPr>
          <w:del w:id="81" w:author="Sergey Meshcheryakov" w:date="2017-09-28T10:52:00Z"/>
          <w:rPrChange w:id="82" w:author="Sergey Meshcheryakov" w:date="2017-10-11T12:32:00Z">
            <w:rPr>
              <w:del w:id="83" w:author="Sergey Meshcheryakov" w:date="2017-09-28T10:52:00Z"/>
            </w:rPr>
          </w:rPrChange>
        </w:rPr>
      </w:pPr>
      <w:commentRangeStart w:id="84"/>
      <w:del w:id="85" w:author="Sergey Meshcheryakov" w:date="2017-09-28T10:52:00Z">
        <w:r w:rsidRPr="00691B36" w:rsidDel="00DB1B47">
          <w:delText xml:space="preserve">В случае </w:delText>
        </w:r>
        <w:r w:rsidR="00EC39C7" w:rsidRPr="00691B36" w:rsidDel="00DB1B47">
          <w:delText xml:space="preserve">выполнения Исполнителем всех обязательств, а также в случае </w:delText>
        </w:r>
        <w:r w:rsidRPr="00691B36" w:rsidDel="00DB1B47">
          <w:delText>расторжения Договора</w:delText>
        </w:r>
        <w:r w:rsidR="00525A79" w:rsidRPr="00691B36" w:rsidDel="00DB1B47">
          <w:delText xml:space="preserve"> с</w:delText>
        </w:r>
        <w:r w:rsidR="00C4662C" w:rsidRPr="00691B36" w:rsidDel="00DB1B47">
          <w:delText xml:space="preserve">умма депозита </w:delText>
        </w:r>
        <w:r w:rsidR="00525A79" w:rsidRPr="00691B36" w:rsidDel="00DB1B47">
          <w:delText xml:space="preserve">используется для погашения обязательств Заказчика, а её остаток возвращается Заказчику в течение </w:delText>
        </w:r>
        <w:r w:rsidR="00184C54" w:rsidRPr="00691B36" w:rsidDel="00DB1B47">
          <w:delText>10 (десяти) рабочих дней.</w:delText>
        </w:r>
      </w:del>
    </w:p>
    <w:p w14:paraId="071198AF" w14:textId="7C14ED53" w:rsidR="00C4662C" w:rsidRPr="00EE2163" w:rsidDel="00DB1B47" w:rsidRDefault="00525A79" w:rsidP="00D971DC">
      <w:pPr>
        <w:pStyle w:val="ListParagraph"/>
        <w:numPr>
          <w:ilvl w:val="2"/>
          <w:numId w:val="1"/>
        </w:numPr>
        <w:rPr>
          <w:del w:id="86" w:author="Sergey Meshcheryakov" w:date="2017-09-28T10:52:00Z"/>
          <w:rPrChange w:id="87" w:author="Sergey Meshcheryakov" w:date="2017-10-11T12:32:00Z">
            <w:rPr>
              <w:del w:id="88" w:author="Sergey Meshcheryakov" w:date="2017-09-28T10:52:00Z"/>
            </w:rPr>
          </w:rPrChange>
        </w:rPr>
      </w:pPr>
      <w:del w:id="89" w:author="Sergey Meshcheryakov" w:date="2017-09-28T10:52:00Z">
        <w:r w:rsidRPr="00691B36" w:rsidDel="00DB1B47">
          <w:delText>В случае, если сумма депозита не достаточна для полного погашения обязательств Заказчика, Заказчик производит доплату остатка в течение 10 (десяти) рабочих дней.</w:delText>
        </w:r>
        <w:commentRangeEnd w:id="84"/>
        <w:r w:rsidR="00714341" w:rsidDel="00DB1B47">
          <w:rPr>
            <w:rStyle w:val="CommentReference"/>
            <w:lang w:val="en-GB"/>
          </w:rPr>
          <w:commentReference w:id="84"/>
        </w:r>
      </w:del>
    </w:p>
    <w:p w14:paraId="5215F791" w14:textId="38230A09" w:rsidR="00590724" w:rsidRPr="00EE2163" w:rsidDel="00DB1B47" w:rsidRDefault="00590724" w:rsidP="00525A79">
      <w:pPr>
        <w:pStyle w:val="ListParagraph"/>
        <w:numPr>
          <w:ilvl w:val="1"/>
          <w:numId w:val="1"/>
        </w:numPr>
        <w:rPr>
          <w:del w:id="90" w:author="Sergey Meshcheryakov" w:date="2017-09-28T10:52:00Z"/>
          <w:rPrChange w:id="91" w:author="Sergey Meshcheryakov" w:date="2017-10-11T12:32:00Z">
            <w:rPr>
              <w:del w:id="92" w:author="Sergey Meshcheryakov" w:date="2017-09-28T10:52:00Z"/>
            </w:rPr>
          </w:rPrChange>
        </w:rPr>
      </w:pPr>
      <w:del w:id="93" w:author="Sergey Meshcheryakov" w:date="2017-09-28T10:52:00Z">
        <w:r w:rsidRPr="00691B36" w:rsidDel="00DB1B47">
          <w:delText xml:space="preserve">По результатам каждого периода (4-х недель) Исполнитель предоставляет Заказчику </w:delText>
        </w:r>
        <w:r w:rsidR="00390F9A" w:rsidRPr="00691B36" w:rsidDel="00DB1B47">
          <w:delText>О</w:delText>
        </w:r>
        <w:r w:rsidRPr="00691B36" w:rsidDel="00DB1B47">
          <w:delText xml:space="preserve">тчёт </w:delText>
        </w:r>
        <w:r w:rsidR="00390F9A" w:rsidRPr="00691B36" w:rsidDel="00DB1B47">
          <w:delText xml:space="preserve">за период </w:delText>
        </w:r>
        <w:r w:rsidRPr="00691B36" w:rsidDel="00DB1B47">
          <w:delText xml:space="preserve">о затраченном времени специалистов по Задачам по форме, согласованной Сторонами в рамках </w:delText>
        </w:r>
      </w:del>
      <w:ins w:id="94" w:author="Ksenia Koltsova" w:date="2017-08-28T11:12:00Z">
        <w:del w:id="95" w:author="Sergey Meshcheryakov" w:date="2017-09-28T10:52:00Z">
          <w:r w:rsidR="0067024C" w:rsidRPr="00691B36" w:rsidDel="00DB1B47">
            <w:delText>Д</w:delText>
          </w:r>
        </w:del>
      </w:ins>
      <w:del w:id="96" w:author="Sergey Meshcheryakov" w:date="2017-09-28T10:52:00Z">
        <w:r w:rsidRPr="00691B36" w:rsidDel="00DB1B47">
          <w:delText>дополнения</w:delText>
        </w:r>
      </w:del>
      <w:ins w:id="97" w:author="Ksenia Koltsova" w:date="2017-08-28T11:12:00Z">
        <w:del w:id="98" w:author="Sergey Meshcheryakov" w:date="2017-09-28T10:52:00Z">
          <w:r w:rsidR="0067024C" w:rsidRPr="00691B36" w:rsidDel="00DB1B47">
            <w:delText xml:space="preserve"> № 1</w:delText>
          </w:r>
        </w:del>
      </w:ins>
      <w:del w:id="99" w:author="Sergey Meshcheryakov" w:date="2017-09-28T10:52:00Z">
        <w:r w:rsidRPr="00691B36" w:rsidDel="00DB1B47">
          <w:delText xml:space="preserve"> к </w:delText>
        </w:r>
      </w:del>
      <w:ins w:id="100" w:author="Ksenia Koltsova" w:date="2017-08-28T11:12:00Z">
        <w:del w:id="101" w:author="Sergey Meshcheryakov" w:date="2017-09-28T10:52:00Z">
          <w:r w:rsidR="0067024C" w:rsidRPr="00691B36" w:rsidDel="00DB1B47">
            <w:delText xml:space="preserve">настоящему </w:delText>
          </w:r>
        </w:del>
      </w:ins>
      <w:del w:id="102" w:author="Sergey Meshcheryakov" w:date="2017-09-28T10:52:00Z">
        <w:r w:rsidRPr="00691B36" w:rsidDel="00DB1B47">
          <w:delText>Приложению</w:delText>
        </w:r>
        <w:r w:rsidR="00390F9A" w:rsidRPr="00691B36" w:rsidDel="00DB1B47">
          <w:delText>, и Акт выполненных работ</w:delText>
        </w:r>
        <w:r w:rsidRPr="00691B36" w:rsidDel="00DB1B47">
          <w:delText>.</w:delText>
        </w:r>
      </w:del>
    </w:p>
    <w:p w14:paraId="78952963" w14:textId="3824C6E4" w:rsidR="00590724" w:rsidRPr="00EE2163" w:rsidDel="00DB1B47" w:rsidRDefault="00C4662C">
      <w:pPr>
        <w:pStyle w:val="ListParagraph"/>
        <w:numPr>
          <w:ilvl w:val="1"/>
          <w:numId w:val="1"/>
        </w:numPr>
        <w:rPr>
          <w:del w:id="103" w:author="Sergey Meshcheryakov" w:date="2017-09-28T10:52:00Z"/>
          <w:rPrChange w:id="104" w:author="Sergey Meshcheryakov" w:date="2017-10-11T12:32:00Z">
            <w:rPr>
              <w:del w:id="105" w:author="Sergey Meshcheryakov" w:date="2017-09-28T10:52:00Z"/>
            </w:rPr>
          </w:rPrChange>
        </w:rPr>
      </w:pPr>
      <w:del w:id="106" w:author="Sergey Meshcheryakov" w:date="2017-09-28T10:52:00Z">
        <w:r w:rsidRPr="00691B36" w:rsidDel="00DB1B47">
          <w:delText>В случае отсутствия возражений, Заказчик</w:delText>
        </w:r>
      </w:del>
      <w:ins w:id="107" w:author="Maria Belugina" w:date="2017-09-04T16:45:00Z">
        <w:del w:id="108" w:author="Sergey Meshcheryakov" w:date="2017-09-28T10:52:00Z">
          <w:r w:rsidR="00BE62A9" w:rsidRPr="00691B36" w:rsidDel="00DB1B47">
            <w:delText xml:space="preserve"> на основании оригинала счета </w:delText>
          </w:r>
        </w:del>
      </w:ins>
      <w:del w:id="109" w:author="Sergey Meshcheryakov" w:date="2017-09-28T10:52:00Z">
        <w:r w:rsidRPr="00691B36" w:rsidDel="00DB1B47">
          <w:delText xml:space="preserve"> производит оплату выполненных Работ в течение 5 (пяти) рабочих дней с момента предоставления отчёта, размер которой рассчитывается, как произведение затраченного времени на часовую ставку в зависимости от роли специалиста</w:delText>
        </w:r>
        <w:r w:rsidR="00E84E16" w:rsidRPr="00691B36" w:rsidDel="00DB1B47">
          <w:delText>/вида работ</w:delText>
        </w:r>
        <w:r w:rsidRPr="00691B36" w:rsidDel="00DB1B47">
          <w:delText>:</w:delText>
        </w:r>
      </w:del>
    </w:p>
    <w:tbl>
      <w:tblPr>
        <w:tblW w:w="8647" w:type="dxa"/>
        <w:tblInd w:w="714" w:type="dxa"/>
        <w:tblLayout w:type="fixed"/>
        <w:tblLook w:val="0000" w:firstRow="0" w:lastRow="0" w:firstColumn="0" w:lastColumn="0" w:noHBand="0" w:noVBand="0"/>
      </w:tblPr>
      <w:tblGrid>
        <w:gridCol w:w="398"/>
        <w:gridCol w:w="4847"/>
        <w:gridCol w:w="1134"/>
        <w:gridCol w:w="2268"/>
      </w:tblGrid>
      <w:tr w:rsidR="00C274C9" w:rsidRPr="00EE2163" w:rsidDel="00DB1B47" w14:paraId="7FEDD8B1" w14:textId="4B4A0323" w:rsidTr="00ED3196">
        <w:trPr>
          <w:cantSplit/>
          <w:trHeight w:val="123"/>
          <w:del w:id="110" w:author="Sergey Meshcheryakov" w:date="2017-09-28T10:52:00Z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1A85D" w14:textId="72CD2FD9" w:rsidR="00C274C9" w:rsidRPr="006830FD" w:rsidDel="00DB1B47" w:rsidRDefault="00C274C9">
            <w:pPr>
              <w:pStyle w:val="ListParagraph"/>
              <w:numPr>
                <w:ilvl w:val="1"/>
                <w:numId w:val="1"/>
              </w:numPr>
              <w:rPr>
                <w:del w:id="111" w:author="Sergey Meshcheryakov" w:date="2017-09-28T10:52:00Z"/>
                <w:b/>
                <w:rPrChange w:id="112" w:author="Sergey Meshcheryakov" w:date="2017-09-28T10:58:00Z">
                  <w:rPr>
                    <w:del w:id="113" w:author="Sergey Meshcheryakov" w:date="2017-09-28T10:52:00Z"/>
                    <w:b/>
                    <w:lang w:val="en-US"/>
                  </w:rPr>
                </w:rPrChange>
              </w:rPr>
              <w:pPrChange w:id="114" w:author="Sergey Meshcheryakov" w:date="2017-09-28T10:52:00Z">
                <w:pPr>
                  <w:jc w:val="center"/>
                </w:pPr>
              </w:pPrChange>
            </w:pPr>
            <w:del w:id="115" w:author="Sergey Meshcheryakov" w:date="2017-09-28T10:52:00Z">
              <w:r w:rsidRPr="006830FD" w:rsidDel="00DB1B47">
                <w:rPr>
                  <w:b/>
                  <w:rPrChange w:id="116" w:author="Sergey Meshcheryakov" w:date="2017-09-28T10:58:00Z">
                    <w:rPr>
                      <w:b/>
                      <w:lang w:val="en-US"/>
                    </w:rPr>
                  </w:rPrChange>
                </w:rPr>
                <w:delText>№</w:delText>
              </w:r>
            </w:del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4B2C0" w14:textId="6AE07180" w:rsidR="00C274C9" w:rsidRPr="00BF7112" w:rsidDel="00DB1B47" w:rsidRDefault="00C274C9">
            <w:pPr>
              <w:pStyle w:val="ListParagraph"/>
              <w:numPr>
                <w:ilvl w:val="1"/>
                <w:numId w:val="1"/>
              </w:numPr>
              <w:rPr>
                <w:del w:id="117" w:author="Sergey Meshcheryakov" w:date="2017-09-28T10:52:00Z"/>
                <w:b/>
                <w:rPrChange w:id="118" w:author="Sergey Meshcheryakov" w:date="2017-09-28T11:26:00Z">
                  <w:rPr>
                    <w:del w:id="119" w:author="Sergey Meshcheryakov" w:date="2017-09-28T10:52:00Z"/>
                    <w:b/>
                  </w:rPr>
                </w:rPrChange>
              </w:rPr>
              <w:pPrChange w:id="120" w:author="Sergey Meshcheryakov" w:date="2017-09-28T10:52:00Z">
                <w:pPr>
                  <w:jc w:val="center"/>
                </w:pPr>
              </w:pPrChange>
            </w:pPr>
            <w:del w:id="121" w:author="Sergey Meshcheryakov" w:date="2017-09-28T10:52:00Z">
              <w:r w:rsidRPr="00BF7112" w:rsidDel="00DB1B47">
                <w:rPr>
                  <w:b/>
                  <w:rPrChange w:id="122" w:author="Sergey Meshcheryakov" w:date="2017-09-28T11:26:00Z">
                    <w:rPr>
                      <w:b/>
                    </w:rPr>
                  </w:rPrChange>
                </w:rPr>
                <w:delText>Вид работ, роль специалиста</w:delText>
              </w:r>
            </w:del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7B41E1" w14:textId="24BA8F1C" w:rsidR="00C274C9" w:rsidRPr="00BF7112" w:rsidDel="00DB1B47" w:rsidRDefault="00C274C9">
            <w:pPr>
              <w:pStyle w:val="ListParagraph"/>
              <w:numPr>
                <w:ilvl w:val="1"/>
                <w:numId w:val="1"/>
              </w:numPr>
              <w:rPr>
                <w:del w:id="123" w:author="Sergey Meshcheryakov" w:date="2017-09-28T10:52:00Z"/>
                <w:b/>
                <w:rPrChange w:id="124" w:author="Sergey Meshcheryakov" w:date="2017-09-28T11:26:00Z">
                  <w:rPr>
                    <w:del w:id="125" w:author="Sergey Meshcheryakov" w:date="2017-09-28T10:52:00Z"/>
                    <w:b/>
                  </w:rPr>
                </w:rPrChange>
              </w:rPr>
              <w:pPrChange w:id="126" w:author="Sergey Meshcheryakov" w:date="2017-09-28T10:52:00Z">
                <w:pPr>
                  <w:jc w:val="center"/>
                </w:pPr>
              </w:pPrChange>
            </w:pPr>
            <w:del w:id="127" w:author="Sergey Meshcheryakov" w:date="2017-09-28T10:52:00Z">
              <w:r w:rsidRPr="00BF7112" w:rsidDel="00DB1B47">
                <w:rPr>
                  <w:b/>
                  <w:rPrChange w:id="128" w:author="Sergey Meshcheryakov" w:date="2017-09-28T11:26:00Z">
                    <w:rPr>
                      <w:b/>
                    </w:rPr>
                  </w:rPrChange>
                </w:rPr>
                <w:delText>Код</w:delText>
              </w:r>
            </w:del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CA6E14" w14:textId="36FAB6F7" w:rsidR="00C274C9" w:rsidRPr="006830FD" w:rsidDel="00DB1B47" w:rsidRDefault="00C274C9">
            <w:pPr>
              <w:pStyle w:val="ListParagraph"/>
              <w:numPr>
                <w:ilvl w:val="1"/>
                <w:numId w:val="1"/>
              </w:numPr>
              <w:rPr>
                <w:del w:id="129" w:author="Sergey Meshcheryakov" w:date="2017-09-28T10:52:00Z"/>
                <w:b/>
                <w:rPrChange w:id="130" w:author="Sergey Meshcheryakov" w:date="2017-09-28T10:58:00Z">
                  <w:rPr>
                    <w:del w:id="131" w:author="Sergey Meshcheryakov" w:date="2017-09-28T10:52:00Z"/>
                    <w:b/>
                  </w:rPr>
                </w:rPrChange>
              </w:rPr>
              <w:pPrChange w:id="132" w:author="Sergey Meshcheryakov" w:date="2017-09-28T10:52:00Z">
                <w:pPr>
                  <w:jc w:val="center"/>
                </w:pPr>
              </w:pPrChange>
            </w:pPr>
            <w:del w:id="133" w:author="Sergey Meshcheryakov" w:date="2017-09-28T10:52:00Z">
              <w:r w:rsidRPr="006830FD" w:rsidDel="00DB1B47">
                <w:rPr>
                  <w:b/>
                  <w:rPrChange w:id="134" w:author="Sergey Meshcheryakov" w:date="2017-09-28T10:58:00Z">
                    <w:rPr>
                      <w:b/>
                    </w:rPr>
                  </w:rPrChange>
                </w:rPr>
                <w:delText>Ставка руб./ч.</w:delText>
              </w:r>
            </w:del>
          </w:p>
        </w:tc>
      </w:tr>
      <w:tr w:rsidR="00C274C9" w:rsidRPr="00EE2163" w:rsidDel="00DB1B47" w14:paraId="65A6C3C0" w14:textId="79440749" w:rsidTr="00ED3196">
        <w:trPr>
          <w:cantSplit/>
          <w:trHeight w:val="21"/>
          <w:del w:id="135" w:author="Sergey Meshcheryakov" w:date="2017-09-28T10:52:00Z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EFFED" w14:textId="1F5BA377" w:rsidR="00C274C9" w:rsidRPr="006830FD" w:rsidDel="00DB1B47" w:rsidRDefault="00C274C9">
            <w:pPr>
              <w:pStyle w:val="ListParagraph"/>
              <w:numPr>
                <w:ilvl w:val="1"/>
                <w:numId w:val="1"/>
              </w:numPr>
              <w:rPr>
                <w:del w:id="136" w:author="Sergey Meshcheryakov" w:date="2017-09-28T10:52:00Z"/>
                <w:rPrChange w:id="137" w:author="Sergey Meshcheryakov" w:date="2017-09-28T10:58:00Z">
                  <w:rPr>
                    <w:del w:id="138" w:author="Sergey Meshcheryakov" w:date="2017-09-28T10:52:00Z"/>
                    <w:lang w:val="en-US"/>
                  </w:rPr>
                </w:rPrChange>
              </w:rPr>
              <w:pPrChange w:id="139" w:author="Sergey Meshcheryakov" w:date="2017-09-28T10:52:00Z">
                <w:pPr>
                  <w:jc w:val="center"/>
                </w:pPr>
              </w:pPrChange>
            </w:pPr>
            <w:del w:id="140" w:author="Sergey Meshcheryakov" w:date="2017-09-28T10:52:00Z">
              <w:r w:rsidRPr="006830FD" w:rsidDel="00DB1B47">
                <w:rPr>
                  <w:rPrChange w:id="141" w:author="Sergey Meshcheryakov" w:date="2017-09-28T10:58:00Z">
                    <w:rPr>
                      <w:lang w:val="en-US"/>
                    </w:rPr>
                  </w:rPrChange>
                </w:rPr>
                <w:delText>1</w:delText>
              </w:r>
            </w:del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CD0A3B" w14:textId="64AD26E7" w:rsidR="00C274C9" w:rsidRPr="006830FD" w:rsidDel="00DB1B47" w:rsidRDefault="00C274C9">
            <w:pPr>
              <w:pStyle w:val="ListParagraph"/>
              <w:numPr>
                <w:ilvl w:val="1"/>
                <w:numId w:val="1"/>
              </w:numPr>
              <w:rPr>
                <w:del w:id="142" w:author="Sergey Meshcheryakov" w:date="2017-09-28T10:52:00Z"/>
                <w:rPrChange w:id="143" w:author="Sergey Meshcheryakov" w:date="2017-09-28T10:58:00Z">
                  <w:rPr>
                    <w:del w:id="144" w:author="Sergey Meshcheryakov" w:date="2017-09-28T10:52:00Z"/>
                    <w:lang w:val="en-US"/>
                  </w:rPr>
                </w:rPrChange>
              </w:rPr>
              <w:pPrChange w:id="145" w:author="Sergey Meshcheryakov" w:date="2017-09-28T10:52:00Z">
                <w:pPr/>
              </w:pPrChange>
            </w:pPr>
            <w:del w:id="146" w:author="Sergey Meshcheryakov" w:date="2017-09-28T10:52:00Z">
              <w:r w:rsidRPr="006830FD" w:rsidDel="00DB1B47">
                <w:rPr>
                  <w:rPrChange w:id="147" w:author="Sergey Meshcheryakov" w:date="2017-09-28T10:58:00Z">
                    <w:rPr/>
                  </w:rPrChange>
                </w:rPr>
                <w:delText>Управление проектом</w:delText>
              </w:r>
            </w:del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DE42B" w14:textId="4315A982" w:rsidR="00C274C9" w:rsidRPr="006830FD" w:rsidDel="00DB1B47" w:rsidRDefault="00C274C9">
            <w:pPr>
              <w:pStyle w:val="ListParagraph"/>
              <w:numPr>
                <w:ilvl w:val="1"/>
                <w:numId w:val="1"/>
              </w:numPr>
              <w:rPr>
                <w:del w:id="148" w:author="Sergey Meshcheryakov" w:date="2017-09-28T10:52:00Z"/>
                <w:rPrChange w:id="149" w:author="Sergey Meshcheryakov" w:date="2017-09-28T10:58:00Z">
                  <w:rPr>
                    <w:del w:id="150" w:author="Sergey Meshcheryakov" w:date="2017-09-28T10:52:00Z"/>
                    <w:lang w:val="en-US"/>
                  </w:rPr>
                </w:rPrChange>
              </w:rPr>
              <w:pPrChange w:id="151" w:author="Sergey Meshcheryakov" w:date="2017-09-28T10:52:00Z">
                <w:pPr>
                  <w:jc w:val="center"/>
                </w:pPr>
              </w:pPrChange>
            </w:pPr>
            <w:del w:id="152" w:author="Sergey Meshcheryakov" w:date="2017-09-28T10:52:00Z">
              <w:r w:rsidDel="00DB1B47">
                <w:rPr>
                  <w:lang w:val="en-US"/>
                </w:rPr>
                <w:delText>PM</w:delText>
              </w:r>
            </w:del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0E38D3" w14:textId="050A5AA4" w:rsidR="00C274C9" w:rsidRPr="006830FD" w:rsidDel="00DB1B47" w:rsidRDefault="00C274C9">
            <w:pPr>
              <w:pStyle w:val="ListParagraph"/>
              <w:numPr>
                <w:ilvl w:val="1"/>
                <w:numId w:val="1"/>
              </w:numPr>
              <w:rPr>
                <w:del w:id="153" w:author="Sergey Meshcheryakov" w:date="2017-09-28T10:52:00Z"/>
                <w:rPrChange w:id="154" w:author="Sergey Meshcheryakov" w:date="2017-09-28T10:58:00Z">
                  <w:rPr>
                    <w:del w:id="155" w:author="Sergey Meshcheryakov" w:date="2017-09-28T10:52:00Z"/>
                  </w:rPr>
                </w:rPrChange>
              </w:rPr>
              <w:pPrChange w:id="156" w:author="Sergey Meshcheryakov" w:date="2017-09-28T10:52:00Z">
                <w:pPr>
                  <w:jc w:val="center"/>
                </w:pPr>
              </w:pPrChange>
            </w:pPr>
            <w:del w:id="157" w:author="Sergey Meshcheryakov" w:date="2017-09-28T10:52:00Z">
              <w:r w:rsidRPr="006830FD" w:rsidDel="00DB1B47">
                <w:rPr>
                  <w:rPrChange w:id="158" w:author="Sergey Meshcheryakov" w:date="2017-09-28T10:58:00Z">
                    <w:rPr/>
                  </w:rPrChange>
                </w:rPr>
                <w:delText>2 500</w:delText>
              </w:r>
            </w:del>
          </w:p>
        </w:tc>
      </w:tr>
      <w:tr w:rsidR="00C274C9" w:rsidRPr="00EE2163" w:rsidDel="00DB1B47" w14:paraId="2BFB9A0A" w14:textId="1958CAC0" w:rsidTr="00ED3196">
        <w:trPr>
          <w:cantSplit/>
          <w:trHeight w:val="21"/>
          <w:del w:id="159" w:author="Sergey Meshcheryakov" w:date="2017-09-28T10:52:00Z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31390" w14:textId="2AC70618" w:rsidR="00C274C9" w:rsidRPr="006830FD" w:rsidDel="00DB1B47" w:rsidRDefault="00C274C9">
            <w:pPr>
              <w:pStyle w:val="ListParagraph"/>
              <w:numPr>
                <w:ilvl w:val="1"/>
                <w:numId w:val="1"/>
              </w:numPr>
              <w:rPr>
                <w:del w:id="160" w:author="Sergey Meshcheryakov" w:date="2017-09-28T10:52:00Z"/>
                <w:rPrChange w:id="161" w:author="Sergey Meshcheryakov" w:date="2017-09-28T10:58:00Z">
                  <w:rPr>
                    <w:del w:id="162" w:author="Sergey Meshcheryakov" w:date="2017-09-28T10:52:00Z"/>
                  </w:rPr>
                </w:rPrChange>
              </w:rPr>
              <w:pPrChange w:id="163" w:author="Sergey Meshcheryakov" w:date="2017-09-28T10:52:00Z">
                <w:pPr>
                  <w:jc w:val="center"/>
                </w:pPr>
              </w:pPrChange>
            </w:pPr>
            <w:del w:id="164" w:author="Sergey Meshcheryakov" w:date="2017-09-28T10:52:00Z">
              <w:r w:rsidRPr="006830FD" w:rsidDel="00DB1B47">
                <w:rPr>
                  <w:rPrChange w:id="165" w:author="Sergey Meshcheryakov" w:date="2017-09-28T10:58:00Z">
                    <w:rPr/>
                  </w:rPrChange>
                </w:rPr>
                <w:delText>2</w:delText>
              </w:r>
            </w:del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322A4B" w14:textId="5E271D3C" w:rsidR="00C274C9" w:rsidRPr="006830FD" w:rsidDel="00DB1B47" w:rsidRDefault="00C274C9">
            <w:pPr>
              <w:pStyle w:val="ListParagraph"/>
              <w:numPr>
                <w:ilvl w:val="1"/>
                <w:numId w:val="1"/>
              </w:numPr>
              <w:rPr>
                <w:del w:id="166" w:author="Sergey Meshcheryakov" w:date="2017-09-28T10:52:00Z"/>
                <w:rPrChange w:id="167" w:author="Sergey Meshcheryakov" w:date="2017-09-28T10:58:00Z">
                  <w:rPr>
                    <w:del w:id="168" w:author="Sergey Meshcheryakov" w:date="2017-09-28T10:52:00Z"/>
                    <w:lang w:val="en-US"/>
                  </w:rPr>
                </w:rPrChange>
              </w:rPr>
              <w:pPrChange w:id="169" w:author="Sergey Meshcheryakov" w:date="2017-09-28T10:52:00Z">
                <w:pPr/>
              </w:pPrChange>
            </w:pPr>
            <w:del w:id="170" w:author="Sergey Meshcheryakov" w:date="2017-09-28T10:52:00Z">
              <w:r w:rsidRPr="006830FD" w:rsidDel="00DB1B47">
                <w:rPr>
                  <w:rPrChange w:id="171" w:author="Sergey Meshcheryakov" w:date="2017-09-28T10:58:00Z">
                    <w:rPr/>
                  </w:rPrChange>
                </w:rPr>
                <w:delText>Дизайн интерфейса</w:delText>
              </w:r>
            </w:del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821BF" w14:textId="237E57F6" w:rsidR="00C274C9" w:rsidRPr="006830FD" w:rsidDel="00DB1B47" w:rsidRDefault="00C274C9">
            <w:pPr>
              <w:pStyle w:val="ListParagraph"/>
              <w:numPr>
                <w:ilvl w:val="1"/>
                <w:numId w:val="1"/>
              </w:numPr>
              <w:rPr>
                <w:del w:id="172" w:author="Sergey Meshcheryakov" w:date="2017-09-28T10:52:00Z"/>
                <w:rPrChange w:id="173" w:author="Sergey Meshcheryakov" w:date="2017-09-28T10:58:00Z">
                  <w:rPr>
                    <w:del w:id="174" w:author="Sergey Meshcheryakov" w:date="2017-09-28T10:52:00Z"/>
                  </w:rPr>
                </w:rPrChange>
              </w:rPr>
              <w:pPrChange w:id="175" w:author="Sergey Meshcheryakov" w:date="2017-09-28T10:52:00Z">
                <w:pPr>
                  <w:jc w:val="center"/>
                </w:pPr>
              </w:pPrChange>
            </w:pPr>
            <w:del w:id="176" w:author="Sergey Meshcheryakov" w:date="2017-09-28T10:52:00Z">
              <w:r w:rsidDel="00DB1B47">
                <w:delText>UI</w:delText>
              </w:r>
            </w:del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8D54D1" w14:textId="796B02D6" w:rsidR="00C274C9" w:rsidRPr="006830FD" w:rsidDel="00DB1B47" w:rsidRDefault="00C274C9">
            <w:pPr>
              <w:pStyle w:val="ListParagraph"/>
              <w:numPr>
                <w:ilvl w:val="1"/>
                <w:numId w:val="1"/>
              </w:numPr>
              <w:rPr>
                <w:del w:id="177" w:author="Sergey Meshcheryakov" w:date="2017-09-28T10:52:00Z"/>
                <w:rPrChange w:id="178" w:author="Sergey Meshcheryakov" w:date="2017-09-28T10:58:00Z">
                  <w:rPr>
                    <w:del w:id="179" w:author="Sergey Meshcheryakov" w:date="2017-09-28T10:52:00Z"/>
                  </w:rPr>
                </w:rPrChange>
              </w:rPr>
              <w:pPrChange w:id="180" w:author="Sergey Meshcheryakov" w:date="2017-09-28T10:52:00Z">
                <w:pPr>
                  <w:jc w:val="center"/>
                </w:pPr>
              </w:pPrChange>
            </w:pPr>
            <w:del w:id="181" w:author="Sergey Meshcheryakov" w:date="2017-09-28T10:52:00Z">
              <w:r w:rsidRPr="006830FD" w:rsidDel="00DB1B47">
                <w:rPr>
                  <w:rPrChange w:id="182" w:author="Sergey Meshcheryakov" w:date="2017-09-28T10:58:00Z">
                    <w:rPr/>
                  </w:rPrChange>
                </w:rPr>
                <w:delText>3 000</w:delText>
              </w:r>
            </w:del>
          </w:p>
        </w:tc>
      </w:tr>
      <w:tr w:rsidR="00C274C9" w:rsidRPr="00EE2163" w:rsidDel="00DB1B47" w14:paraId="04D59094" w14:textId="681B3D51" w:rsidTr="00ED3196">
        <w:trPr>
          <w:cantSplit/>
          <w:trHeight w:val="21"/>
          <w:del w:id="183" w:author="Sergey Meshcheryakov" w:date="2017-09-28T10:52:00Z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12961" w14:textId="4A489980" w:rsidR="00C274C9" w:rsidRPr="006830FD" w:rsidDel="00DB1B47" w:rsidRDefault="00C274C9">
            <w:pPr>
              <w:pStyle w:val="ListParagraph"/>
              <w:numPr>
                <w:ilvl w:val="1"/>
                <w:numId w:val="1"/>
              </w:numPr>
              <w:rPr>
                <w:del w:id="184" w:author="Sergey Meshcheryakov" w:date="2017-09-28T10:52:00Z"/>
                <w:rPrChange w:id="185" w:author="Sergey Meshcheryakov" w:date="2017-09-28T10:58:00Z">
                  <w:rPr>
                    <w:del w:id="186" w:author="Sergey Meshcheryakov" w:date="2017-09-28T10:52:00Z"/>
                  </w:rPr>
                </w:rPrChange>
              </w:rPr>
              <w:pPrChange w:id="187" w:author="Sergey Meshcheryakov" w:date="2017-09-28T10:52:00Z">
                <w:pPr>
                  <w:jc w:val="center"/>
                </w:pPr>
              </w:pPrChange>
            </w:pPr>
            <w:del w:id="188" w:author="Sergey Meshcheryakov" w:date="2017-09-28T10:52:00Z">
              <w:r w:rsidRPr="006830FD" w:rsidDel="00DB1B47">
                <w:rPr>
                  <w:rPrChange w:id="189" w:author="Sergey Meshcheryakov" w:date="2017-09-28T10:58:00Z">
                    <w:rPr/>
                  </w:rPrChange>
                </w:rPr>
                <w:delText>3</w:delText>
              </w:r>
            </w:del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AD4D79" w14:textId="779BF8B0" w:rsidR="00C274C9" w:rsidRPr="006830FD" w:rsidDel="00DB1B47" w:rsidRDefault="00C274C9">
            <w:pPr>
              <w:pStyle w:val="ListParagraph"/>
              <w:numPr>
                <w:ilvl w:val="1"/>
                <w:numId w:val="1"/>
              </w:numPr>
              <w:rPr>
                <w:del w:id="190" w:author="Sergey Meshcheryakov" w:date="2017-09-28T10:52:00Z"/>
                <w:rPrChange w:id="191" w:author="Sergey Meshcheryakov" w:date="2017-09-28T10:58:00Z">
                  <w:rPr>
                    <w:del w:id="192" w:author="Sergey Meshcheryakov" w:date="2017-09-28T10:52:00Z"/>
                    <w:lang w:val="en-US"/>
                  </w:rPr>
                </w:rPrChange>
              </w:rPr>
              <w:pPrChange w:id="193" w:author="Sergey Meshcheryakov" w:date="2017-09-28T10:52:00Z">
                <w:pPr/>
              </w:pPrChange>
            </w:pPr>
            <w:del w:id="194" w:author="Sergey Meshcheryakov" w:date="2017-09-28T10:52:00Z">
              <w:r w:rsidRPr="00525A79" w:rsidDel="00DB1B47">
                <w:rPr>
                  <w:lang w:val="en-US"/>
                </w:rPr>
                <w:delText>HTML</w:delText>
              </w:r>
              <w:r w:rsidRPr="00BF7112" w:rsidDel="00DB1B47">
                <w:rPr>
                  <w:rPrChange w:id="195" w:author="Sergey Meshcheryakov" w:date="2017-09-28T11:26:00Z">
                    <w:rPr/>
                  </w:rPrChange>
                </w:rPr>
                <w:delText>-вёрстка интерфейса</w:delText>
              </w:r>
            </w:del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4575F" w14:textId="67843661" w:rsidR="00C274C9" w:rsidRPr="006830FD" w:rsidDel="00DB1B47" w:rsidRDefault="00C274C9">
            <w:pPr>
              <w:pStyle w:val="ListParagraph"/>
              <w:numPr>
                <w:ilvl w:val="1"/>
                <w:numId w:val="1"/>
              </w:numPr>
              <w:rPr>
                <w:del w:id="196" w:author="Sergey Meshcheryakov" w:date="2017-09-28T10:52:00Z"/>
                <w:rPrChange w:id="197" w:author="Sergey Meshcheryakov" w:date="2017-09-28T10:58:00Z">
                  <w:rPr>
                    <w:del w:id="198" w:author="Sergey Meshcheryakov" w:date="2017-09-28T10:52:00Z"/>
                  </w:rPr>
                </w:rPrChange>
              </w:rPr>
              <w:pPrChange w:id="199" w:author="Sergey Meshcheryakov" w:date="2017-09-28T10:52:00Z">
                <w:pPr>
                  <w:jc w:val="center"/>
                </w:pPr>
              </w:pPrChange>
            </w:pPr>
            <w:del w:id="200" w:author="Sergey Meshcheryakov" w:date="2017-09-28T10:52:00Z">
              <w:r w:rsidDel="00DB1B47">
                <w:delText>HTML</w:delText>
              </w:r>
            </w:del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81EFB4" w14:textId="33413857" w:rsidR="00C274C9" w:rsidRPr="006830FD" w:rsidDel="00DB1B47" w:rsidRDefault="00C274C9">
            <w:pPr>
              <w:pStyle w:val="ListParagraph"/>
              <w:numPr>
                <w:ilvl w:val="1"/>
                <w:numId w:val="1"/>
              </w:numPr>
              <w:rPr>
                <w:del w:id="201" w:author="Sergey Meshcheryakov" w:date="2017-09-28T10:52:00Z"/>
                <w:rPrChange w:id="202" w:author="Sergey Meshcheryakov" w:date="2017-09-28T10:58:00Z">
                  <w:rPr>
                    <w:del w:id="203" w:author="Sergey Meshcheryakov" w:date="2017-09-28T10:52:00Z"/>
                  </w:rPr>
                </w:rPrChange>
              </w:rPr>
              <w:pPrChange w:id="204" w:author="Sergey Meshcheryakov" w:date="2017-09-28T10:52:00Z">
                <w:pPr>
                  <w:jc w:val="center"/>
                </w:pPr>
              </w:pPrChange>
            </w:pPr>
            <w:del w:id="205" w:author="Sergey Meshcheryakov" w:date="2017-09-28T10:52:00Z">
              <w:r w:rsidRPr="006830FD" w:rsidDel="00DB1B47">
                <w:rPr>
                  <w:rPrChange w:id="206" w:author="Sergey Meshcheryakov" w:date="2017-09-28T10:58:00Z">
                    <w:rPr/>
                  </w:rPrChange>
                </w:rPr>
                <w:delText>2 000</w:delText>
              </w:r>
            </w:del>
          </w:p>
        </w:tc>
      </w:tr>
      <w:tr w:rsidR="00C274C9" w:rsidRPr="00EE2163" w:rsidDel="00DB1B47" w14:paraId="79EFA039" w14:textId="60BDBD5A" w:rsidTr="00ED3196">
        <w:trPr>
          <w:cantSplit/>
          <w:trHeight w:val="21"/>
          <w:del w:id="207" w:author="Sergey Meshcheryakov" w:date="2017-09-28T10:52:00Z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83C7C" w14:textId="0707BAA7" w:rsidR="00C274C9" w:rsidRPr="006830FD" w:rsidDel="00DB1B47" w:rsidRDefault="00C274C9">
            <w:pPr>
              <w:pStyle w:val="ListParagraph"/>
              <w:numPr>
                <w:ilvl w:val="1"/>
                <w:numId w:val="1"/>
              </w:numPr>
              <w:rPr>
                <w:del w:id="208" w:author="Sergey Meshcheryakov" w:date="2017-09-28T10:52:00Z"/>
                <w:rPrChange w:id="209" w:author="Sergey Meshcheryakov" w:date="2017-09-28T10:58:00Z">
                  <w:rPr>
                    <w:del w:id="210" w:author="Sergey Meshcheryakov" w:date="2017-09-28T10:52:00Z"/>
                    <w:lang w:val="en-US"/>
                  </w:rPr>
                </w:rPrChange>
              </w:rPr>
              <w:pPrChange w:id="211" w:author="Sergey Meshcheryakov" w:date="2017-09-28T10:52:00Z">
                <w:pPr>
                  <w:jc w:val="center"/>
                </w:pPr>
              </w:pPrChange>
            </w:pPr>
            <w:del w:id="212" w:author="Sergey Meshcheryakov" w:date="2017-09-28T10:52:00Z">
              <w:r w:rsidRPr="006830FD" w:rsidDel="00DB1B47">
                <w:rPr>
                  <w:rPrChange w:id="213" w:author="Sergey Meshcheryakov" w:date="2017-09-28T10:58:00Z">
                    <w:rPr/>
                  </w:rPrChange>
                </w:rPr>
                <w:delText>4</w:delText>
              </w:r>
            </w:del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D515CD" w14:textId="3CA1DAA5" w:rsidR="00C274C9" w:rsidRPr="006830FD" w:rsidDel="00DB1B47" w:rsidRDefault="00C274C9">
            <w:pPr>
              <w:pStyle w:val="ListParagraph"/>
              <w:numPr>
                <w:ilvl w:val="1"/>
                <w:numId w:val="1"/>
              </w:numPr>
              <w:rPr>
                <w:del w:id="214" w:author="Sergey Meshcheryakov" w:date="2017-09-28T10:52:00Z"/>
                <w:rPrChange w:id="215" w:author="Sergey Meshcheryakov" w:date="2017-09-28T10:58:00Z">
                  <w:rPr>
                    <w:del w:id="216" w:author="Sergey Meshcheryakov" w:date="2017-09-28T10:52:00Z"/>
                    <w:lang w:val="en-US"/>
                  </w:rPr>
                </w:rPrChange>
              </w:rPr>
              <w:pPrChange w:id="217" w:author="Sergey Meshcheryakov" w:date="2017-09-28T10:52:00Z">
                <w:pPr/>
              </w:pPrChange>
            </w:pPr>
            <w:del w:id="218" w:author="Sergey Meshcheryakov" w:date="2017-09-28T10:52:00Z">
              <w:r w:rsidRPr="00BF7112" w:rsidDel="00DB1B47">
                <w:rPr>
                  <w:rPrChange w:id="219" w:author="Sergey Meshcheryakov" w:date="2017-09-28T11:26:00Z">
                    <w:rPr/>
                  </w:rPrChange>
                </w:rPr>
                <w:delText>Программирование клиентской части, фронтенд</w:delText>
              </w:r>
            </w:del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F0740" w14:textId="4BD44DE1" w:rsidR="00C274C9" w:rsidRPr="006830FD" w:rsidDel="00DB1B47" w:rsidRDefault="00C274C9">
            <w:pPr>
              <w:pStyle w:val="ListParagraph"/>
              <w:numPr>
                <w:ilvl w:val="1"/>
                <w:numId w:val="1"/>
              </w:numPr>
              <w:rPr>
                <w:del w:id="220" w:author="Sergey Meshcheryakov" w:date="2017-09-28T10:52:00Z"/>
                <w:rPrChange w:id="221" w:author="Sergey Meshcheryakov" w:date="2017-09-28T10:58:00Z">
                  <w:rPr>
                    <w:del w:id="222" w:author="Sergey Meshcheryakov" w:date="2017-09-28T10:52:00Z"/>
                  </w:rPr>
                </w:rPrChange>
              </w:rPr>
              <w:pPrChange w:id="223" w:author="Sergey Meshcheryakov" w:date="2017-09-28T10:52:00Z">
                <w:pPr>
                  <w:jc w:val="center"/>
                </w:pPr>
              </w:pPrChange>
            </w:pPr>
            <w:del w:id="224" w:author="Sergey Meshcheryakov" w:date="2017-09-28T10:52:00Z">
              <w:r w:rsidDel="00DB1B47">
                <w:delText>JS</w:delText>
              </w:r>
            </w:del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B20827" w14:textId="1D0EED99" w:rsidR="00C274C9" w:rsidRPr="006830FD" w:rsidDel="00DB1B47" w:rsidRDefault="00C274C9">
            <w:pPr>
              <w:pStyle w:val="ListParagraph"/>
              <w:numPr>
                <w:ilvl w:val="1"/>
                <w:numId w:val="1"/>
              </w:numPr>
              <w:rPr>
                <w:del w:id="225" w:author="Sergey Meshcheryakov" w:date="2017-09-28T10:52:00Z"/>
                <w:rPrChange w:id="226" w:author="Sergey Meshcheryakov" w:date="2017-09-28T10:58:00Z">
                  <w:rPr>
                    <w:del w:id="227" w:author="Sergey Meshcheryakov" w:date="2017-09-28T10:52:00Z"/>
                  </w:rPr>
                </w:rPrChange>
              </w:rPr>
              <w:pPrChange w:id="228" w:author="Sergey Meshcheryakov" w:date="2017-09-28T10:52:00Z">
                <w:pPr>
                  <w:jc w:val="center"/>
                </w:pPr>
              </w:pPrChange>
            </w:pPr>
            <w:del w:id="229" w:author="Sergey Meshcheryakov" w:date="2017-09-28T10:52:00Z">
              <w:r w:rsidRPr="006830FD" w:rsidDel="00DB1B47">
                <w:rPr>
                  <w:rPrChange w:id="230" w:author="Sergey Meshcheryakov" w:date="2017-09-28T10:58:00Z">
                    <w:rPr/>
                  </w:rPrChange>
                </w:rPr>
                <w:delText>2 500</w:delText>
              </w:r>
            </w:del>
          </w:p>
        </w:tc>
      </w:tr>
      <w:tr w:rsidR="00C274C9" w:rsidRPr="00EE2163" w:rsidDel="00DB1B47" w14:paraId="1996F5B9" w14:textId="5FA51DA5" w:rsidTr="00ED3196">
        <w:trPr>
          <w:cantSplit/>
          <w:trHeight w:val="21"/>
          <w:del w:id="231" w:author="Sergey Meshcheryakov" w:date="2017-09-28T10:52:00Z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2A5A9" w14:textId="6D73E8D7" w:rsidR="00C274C9" w:rsidRPr="006830FD" w:rsidDel="00DB1B47" w:rsidRDefault="00C274C9">
            <w:pPr>
              <w:pStyle w:val="ListParagraph"/>
              <w:numPr>
                <w:ilvl w:val="1"/>
                <w:numId w:val="1"/>
              </w:numPr>
              <w:rPr>
                <w:del w:id="232" w:author="Sergey Meshcheryakov" w:date="2017-09-28T10:52:00Z"/>
                <w:rPrChange w:id="233" w:author="Sergey Meshcheryakov" w:date="2017-09-28T10:58:00Z">
                  <w:rPr>
                    <w:del w:id="234" w:author="Sergey Meshcheryakov" w:date="2017-09-28T10:52:00Z"/>
                    <w:lang w:val="en-US"/>
                  </w:rPr>
                </w:rPrChange>
              </w:rPr>
              <w:pPrChange w:id="235" w:author="Sergey Meshcheryakov" w:date="2017-09-28T10:52:00Z">
                <w:pPr>
                  <w:jc w:val="center"/>
                </w:pPr>
              </w:pPrChange>
            </w:pPr>
            <w:del w:id="236" w:author="Sergey Meshcheryakov" w:date="2017-09-28T10:52:00Z">
              <w:r w:rsidRPr="006830FD" w:rsidDel="00DB1B47">
                <w:rPr>
                  <w:rPrChange w:id="237" w:author="Sergey Meshcheryakov" w:date="2017-09-28T10:58:00Z">
                    <w:rPr>
                      <w:lang w:val="en-US"/>
                    </w:rPr>
                  </w:rPrChange>
                </w:rPr>
                <w:delText>5</w:delText>
              </w:r>
            </w:del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FA4772" w14:textId="0AE26A83" w:rsidR="00C274C9" w:rsidRPr="006830FD" w:rsidDel="00DB1B47" w:rsidRDefault="00C274C9">
            <w:pPr>
              <w:pStyle w:val="ListParagraph"/>
              <w:numPr>
                <w:ilvl w:val="1"/>
                <w:numId w:val="1"/>
              </w:numPr>
              <w:rPr>
                <w:del w:id="238" w:author="Sergey Meshcheryakov" w:date="2017-09-28T10:52:00Z"/>
                <w:rPrChange w:id="239" w:author="Sergey Meshcheryakov" w:date="2017-09-28T10:58:00Z">
                  <w:rPr>
                    <w:del w:id="240" w:author="Sergey Meshcheryakov" w:date="2017-09-28T10:52:00Z"/>
                    <w:lang w:val="en-US"/>
                  </w:rPr>
                </w:rPrChange>
              </w:rPr>
              <w:pPrChange w:id="241" w:author="Sergey Meshcheryakov" w:date="2017-09-28T10:52:00Z">
                <w:pPr/>
              </w:pPrChange>
            </w:pPr>
            <w:del w:id="242" w:author="Sergey Meshcheryakov" w:date="2017-09-28T10:52:00Z">
              <w:r w:rsidRPr="00BF7112" w:rsidDel="00DB1B47">
                <w:rPr>
                  <w:rPrChange w:id="243" w:author="Sergey Meshcheryakov" w:date="2017-09-28T11:26:00Z">
                    <w:rPr/>
                  </w:rPrChange>
                </w:rPr>
                <w:delText>Программирование серверной части, бэкенд</w:delText>
              </w:r>
            </w:del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74413" w14:textId="0A8ACED6" w:rsidR="00C274C9" w:rsidRPr="006830FD" w:rsidDel="00DB1B47" w:rsidRDefault="00C274C9">
            <w:pPr>
              <w:pStyle w:val="ListParagraph"/>
              <w:numPr>
                <w:ilvl w:val="1"/>
                <w:numId w:val="1"/>
              </w:numPr>
              <w:rPr>
                <w:del w:id="244" w:author="Sergey Meshcheryakov" w:date="2017-09-28T10:52:00Z"/>
                <w:rPrChange w:id="245" w:author="Sergey Meshcheryakov" w:date="2017-09-28T10:58:00Z">
                  <w:rPr>
                    <w:del w:id="246" w:author="Sergey Meshcheryakov" w:date="2017-09-28T10:52:00Z"/>
                  </w:rPr>
                </w:rPrChange>
              </w:rPr>
              <w:pPrChange w:id="247" w:author="Sergey Meshcheryakov" w:date="2017-09-28T10:52:00Z">
                <w:pPr>
                  <w:jc w:val="center"/>
                </w:pPr>
              </w:pPrChange>
            </w:pPr>
            <w:del w:id="248" w:author="Sergey Meshcheryakov" w:date="2017-09-28T10:52:00Z">
              <w:r w:rsidDel="00DB1B47">
                <w:delText>PY</w:delText>
              </w:r>
            </w:del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93AE6B" w14:textId="0938B5DA" w:rsidR="00C274C9" w:rsidRPr="006830FD" w:rsidDel="00DB1B47" w:rsidRDefault="00C274C9">
            <w:pPr>
              <w:pStyle w:val="ListParagraph"/>
              <w:numPr>
                <w:ilvl w:val="1"/>
                <w:numId w:val="1"/>
              </w:numPr>
              <w:rPr>
                <w:del w:id="249" w:author="Sergey Meshcheryakov" w:date="2017-09-28T10:52:00Z"/>
                <w:rPrChange w:id="250" w:author="Sergey Meshcheryakov" w:date="2017-09-28T10:58:00Z">
                  <w:rPr>
                    <w:del w:id="251" w:author="Sergey Meshcheryakov" w:date="2017-09-28T10:52:00Z"/>
                  </w:rPr>
                </w:rPrChange>
              </w:rPr>
              <w:pPrChange w:id="252" w:author="Sergey Meshcheryakov" w:date="2017-09-28T10:52:00Z">
                <w:pPr>
                  <w:jc w:val="center"/>
                </w:pPr>
              </w:pPrChange>
            </w:pPr>
            <w:del w:id="253" w:author="Sergey Meshcheryakov" w:date="2017-09-28T10:52:00Z">
              <w:r w:rsidRPr="006830FD" w:rsidDel="00DB1B47">
                <w:rPr>
                  <w:rPrChange w:id="254" w:author="Sergey Meshcheryakov" w:date="2017-09-28T10:58:00Z">
                    <w:rPr/>
                  </w:rPrChange>
                </w:rPr>
                <w:delText>2 500</w:delText>
              </w:r>
            </w:del>
          </w:p>
        </w:tc>
      </w:tr>
      <w:tr w:rsidR="00C274C9" w:rsidRPr="00EE2163" w:rsidDel="00DB1B47" w14:paraId="592EE23E" w14:textId="74232937" w:rsidTr="00ED3196">
        <w:trPr>
          <w:cantSplit/>
          <w:trHeight w:val="21"/>
          <w:del w:id="255" w:author="Sergey Meshcheryakov" w:date="2017-09-28T10:52:00Z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D6C2F" w14:textId="32C33BE0" w:rsidR="00C274C9" w:rsidRPr="006830FD" w:rsidDel="00DB1B47" w:rsidRDefault="00C274C9">
            <w:pPr>
              <w:pStyle w:val="ListParagraph"/>
              <w:numPr>
                <w:ilvl w:val="1"/>
                <w:numId w:val="1"/>
              </w:numPr>
              <w:rPr>
                <w:del w:id="256" w:author="Sergey Meshcheryakov" w:date="2017-09-28T10:52:00Z"/>
                <w:rPrChange w:id="257" w:author="Sergey Meshcheryakov" w:date="2017-09-28T10:58:00Z">
                  <w:rPr>
                    <w:del w:id="258" w:author="Sergey Meshcheryakov" w:date="2017-09-28T10:52:00Z"/>
                  </w:rPr>
                </w:rPrChange>
              </w:rPr>
              <w:pPrChange w:id="259" w:author="Sergey Meshcheryakov" w:date="2017-09-28T10:52:00Z">
                <w:pPr>
                  <w:jc w:val="center"/>
                </w:pPr>
              </w:pPrChange>
            </w:pPr>
            <w:del w:id="260" w:author="Sergey Meshcheryakov" w:date="2017-09-28T10:52:00Z">
              <w:r w:rsidRPr="006830FD" w:rsidDel="00DB1B47">
                <w:rPr>
                  <w:rPrChange w:id="261" w:author="Sergey Meshcheryakov" w:date="2017-09-28T10:58:00Z">
                    <w:rPr/>
                  </w:rPrChange>
                </w:rPr>
                <w:delText>6</w:delText>
              </w:r>
            </w:del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0C3255" w14:textId="5E6AA728" w:rsidR="00C274C9" w:rsidRPr="006830FD" w:rsidDel="00DB1B47" w:rsidRDefault="00C274C9">
            <w:pPr>
              <w:pStyle w:val="ListParagraph"/>
              <w:numPr>
                <w:ilvl w:val="1"/>
                <w:numId w:val="1"/>
              </w:numPr>
              <w:rPr>
                <w:del w:id="262" w:author="Sergey Meshcheryakov" w:date="2017-09-28T10:52:00Z"/>
                <w:rPrChange w:id="263" w:author="Sergey Meshcheryakov" w:date="2017-09-28T10:58:00Z">
                  <w:rPr>
                    <w:del w:id="264" w:author="Sergey Meshcheryakov" w:date="2017-09-28T10:52:00Z"/>
                    <w:lang w:val="en-US"/>
                  </w:rPr>
                </w:rPrChange>
              </w:rPr>
              <w:pPrChange w:id="265" w:author="Sergey Meshcheryakov" w:date="2017-09-28T10:52:00Z">
                <w:pPr/>
              </w:pPrChange>
            </w:pPr>
            <w:del w:id="266" w:author="Sergey Meshcheryakov" w:date="2017-09-28T10:52:00Z">
              <w:r w:rsidRPr="006830FD" w:rsidDel="00DB1B47">
                <w:rPr>
                  <w:rPrChange w:id="267" w:author="Sergey Meshcheryakov" w:date="2017-09-28T10:58:00Z">
                    <w:rPr/>
                  </w:rPrChange>
                </w:rPr>
                <w:delText>Тестирование</w:delText>
              </w:r>
            </w:del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D909F" w14:textId="35DA9BDF" w:rsidR="00C274C9" w:rsidRPr="006830FD" w:rsidDel="00DB1B47" w:rsidRDefault="00C274C9">
            <w:pPr>
              <w:pStyle w:val="ListParagraph"/>
              <w:numPr>
                <w:ilvl w:val="1"/>
                <w:numId w:val="1"/>
              </w:numPr>
              <w:rPr>
                <w:del w:id="268" w:author="Sergey Meshcheryakov" w:date="2017-09-28T10:52:00Z"/>
                <w:rPrChange w:id="269" w:author="Sergey Meshcheryakov" w:date="2017-09-28T10:58:00Z">
                  <w:rPr>
                    <w:del w:id="270" w:author="Sergey Meshcheryakov" w:date="2017-09-28T10:52:00Z"/>
                  </w:rPr>
                </w:rPrChange>
              </w:rPr>
              <w:pPrChange w:id="271" w:author="Sergey Meshcheryakov" w:date="2017-09-28T10:52:00Z">
                <w:pPr>
                  <w:jc w:val="center"/>
                </w:pPr>
              </w:pPrChange>
            </w:pPr>
            <w:del w:id="272" w:author="Sergey Meshcheryakov" w:date="2017-09-28T10:52:00Z">
              <w:r w:rsidDel="00DB1B47">
                <w:delText>QA</w:delText>
              </w:r>
            </w:del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F3D493" w14:textId="0DC25AD4" w:rsidR="00C274C9" w:rsidRPr="006830FD" w:rsidDel="00DB1B47" w:rsidRDefault="00C274C9">
            <w:pPr>
              <w:pStyle w:val="ListParagraph"/>
              <w:numPr>
                <w:ilvl w:val="1"/>
                <w:numId w:val="1"/>
              </w:numPr>
              <w:rPr>
                <w:del w:id="273" w:author="Sergey Meshcheryakov" w:date="2017-09-28T10:52:00Z"/>
                <w:rPrChange w:id="274" w:author="Sergey Meshcheryakov" w:date="2017-09-28T10:58:00Z">
                  <w:rPr>
                    <w:del w:id="275" w:author="Sergey Meshcheryakov" w:date="2017-09-28T10:52:00Z"/>
                  </w:rPr>
                </w:rPrChange>
              </w:rPr>
              <w:pPrChange w:id="276" w:author="Sergey Meshcheryakov" w:date="2017-09-28T10:52:00Z">
                <w:pPr>
                  <w:jc w:val="center"/>
                </w:pPr>
              </w:pPrChange>
            </w:pPr>
            <w:del w:id="277" w:author="Sergey Meshcheryakov" w:date="2017-09-28T10:52:00Z">
              <w:r w:rsidRPr="006830FD" w:rsidDel="00DB1B47">
                <w:rPr>
                  <w:rPrChange w:id="278" w:author="Sergey Meshcheryakov" w:date="2017-09-28T10:58:00Z">
                    <w:rPr/>
                  </w:rPrChange>
                </w:rPr>
                <w:delText>2 000</w:delText>
              </w:r>
            </w:del>
          </w:p>
        </w:tc>
      </w:tr>
      <w:tr w:rsidR="00C274C9" w:rsidRPr="00EE2163" w:rsidDel="00DB1B47" w14:paraId="5B7AA180" w14:textId="74845D42" w:rsidTr="00ED3196">
        <w:trPr>
          <w:cantSplit/>
          <w:trHeight w:val="21"/>
          <w:del w:id="279" w:author="Sergey Meshcheryakov" w:date="2017-09-28T10:52:00Z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A525E" w14:textId="5324E7BC" w:rsidR="00C274C9" w:rsidRPr="00BF7112" w:rsidDel="00DB1B47" w:rsidRDefault="00C274C9">
            <w:pPr>
              <w:pStyle w:val="ListParagraph"/>
              <w:numPr>
                <w:ilvl w:val="1"/>
                <w:numId w:val="1"/>
              </w:numPr>
              <w:rPr>
                <w:del w:id="280" w:author="Sergey Meshcheryakov" w:date="2017-09-28T10:52:00Z"/>
                <w:rPrChange w:id="281" w:author="Sergey Meshcheryakov" w:date="2017-09-28T11:26:00Z">
                  <w:rPr>
                    <w:del w:id="282" w:author="Sergey Meshcheryakov" w:date="2017-09-28T10:52:00Z"/>
                  </w:rPr>
                </w:rPrChange>
              </w:rPr>
              <w:pPrChange w:id="283" w:author="Sergey Meshcheryakov" w:date="2017-09-28T10:52:00Z">
                <w:pPr>
                  <w:jc w:val="center"/>
                </w:pPr>
              </w:pPrChange>
            </w:pPr>
            <w:del w:id="284" w:author="Sergey Meshcheryakov" w:date="2017-09-28T10:52:00Z">
              <w:r w:rsidRPr="006830FD" w:rsidDel="00DB1B47">
                <w:rPr>
                  <w:rPrChange w:id="285" w:author="Sergey Meshcheryakov" w:date="2017-09-28T10:58:00Z">
                    <w:rPr/>
                  </w:rPrChange>
                </w:rPr>
                <w:delText>7</w:delText>
              </w:r>
            </w:del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26C4EC" w14:textId="737ACE2E" w:rsidR="00C274C9" w:rsidRPr="006830FD" w:rsidDel="00DB1B47" w:rsidRDefault="00C274C9">
            <w:pPr>
              <w:pStyle w:val="ListParagraph"/>
              <w:numPr>
                <w:ilvl w:val="1"/>
                <w:numId w:val="1"/>
              </w:numPr>
              <w:rPr>
                <w:del w:id="286" w:author="Sergey Meshcheryakov" w:date="2017-09-28T10:52:00Z"/>
                <w:rPrChange w:id="287" w:author="Sergey Meshcheryakov" w:date="2017-09-28T10:58:00Z">
                  <w:rPr>
                    <w:del w:id="288" w:author="Sergey Meshcheryakov" w:date="2017-09-28T10:52:00Z"/>
                    <w:lang w:val="en-US"/>
                  </w:rPr>
                </w:rPrChange>
              </w:rPr>
              <w:pPrChange w:id="289" w:author="Sergey Meshcheryakov" w:date="2017-09-28T10:52:00Z">
                <w:pPr/>
              </w:pPrChange>
            </w:pPr>
            <w:del w:id="290" w:author="Sergey Meshcheryakov" w:date="2017-09-28T10:52:00Z">
              <w:r w:rsidRPr="006830FD" w:rsidDel="00DB1B47">
                <w:rPr>
                  <w:rPrChange w:id="291" w:author="Sergey Meshcheryakov" w:date="2017-09-28T10:58:00Z">
                    <w:rPr/>
                  </w:rPrChange>
                </w:rPr>
                <w:delText>Серверное администрирование</w:delText>
              </w:r>
            </w:del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EB7CC" w14:textId="6B7EA371" w:rsidR="00C274C9" w:rsidRPr="006830FD" w:rsidDel="00DB1B47" w:rsidRDefault="00C274C9">
            <w:pPr>
              <w:pStyle w:val="ListParagraph"/>
              <w:numPr>
                <w:ilvl w:val="1"/>
                <w:numId w:val="1"/>
              </w:numPr>
              <w:rPr>
                <w:del w:id="292" w:author="Sergey Meshcheryakov" w:date="2017-09-28T10:52:00Z"/>
                <w:rPrChange w:id="293" w:author="Sergey Meshcheryakov" w:date="2017-09-28T10:58:00Z">
                  <w:rPr>
                    <w:del w:id="294" w:author="Sergey Meshcheryakov" w:date="2017-09-28T10:52:00Z"/>
                  </w:rPr>
                </w:rPrChange>
              </w:rPr>
              <w:pPrChange w:id="295" w:author="Sergey Meshcheryakov" w:date="2017-09-28T10:52:00Z">
                <w:pPr>
                  <w:jc w:val="center"/>
                </w:pPr>
              </w:pPrChange>
            </w:pPr>
            <w:del w:id="296" w:author="Sergey Meshcheryakov" w:date="2017-09-28T10:52:00Z">
              <w:r w:rsidDel="00DB1B47">
                <w:delText>Admin</w:delText>
              </w:r>
            </w:del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5D9DC7" w14:textId="65471F30" w:rsidR="00C274C9" w:rsidRPr="006830FD" w:rsidDel="00DB1B47" w:rsidRDefault="00C274C9">
            <w:pPr>
              <w:pStyle w:val="ListParagraph"/>
              <w:numPr>
                <w:ilvl w:val="1"/>
                <w:numId w:val="1"/>
              </w:numPr>
              <w:rPr>
                <w:del w:id="297" w:author="Sergey Meshcheryakov" w:date="2017-09-28T10:52:00Z"/>
                <w:rPrChange w:id="298" w:author="Sergey Meshcheryakov" w:date="2017-09-28T10:58:00Z">
                  <w:rPr>
                    <w:del w:id="299" w:author="Sergey Meshcheryakov" w:date="2017-09-28T10:52:00Z"/>
                  </w:rPr>
                </w:rPrChange>
              </w:rPr>
              <w:pPrChange w:id="300" w:author="Sergey Meshcheryakov" w:date="2017-09-28T10:52:00Z">
                <w:pPr>
                  <w:jc w:val="center"/>
                </w:pPr>
              </w:pPrChange>
            </w:pPr>
            <w:del w:id="301" w:author="Sergey Meshcheryakov" w:date="2017-09-28T10:52:00Z">
              <w:r w:rsidRPr="006830FD" w:rsidDel="00DB1B47">
                <w:rPr>
                  <w:rPrChange w:id="302" w:author="Sergey Meshcheryakov" w:date="2017-09-28T10:58:00Z">
                    <w:rPr/>
                  </w:rPrChange>
                </w:rPr>
                <w:delText>2 500</w:delText>
              </w:r>
            </w:del>
          </w:p>
        </w:tc>
      </w:tr>
    </w:tbl>
    <w:p w14:paraId="30FBFA4F" w14:textId="14FAB19A" w:rsidR="00C4662C" w:rsidRPr="00EE2163" w:rsidDel="00442764" w:rsidRDefault="00C4662C">
      <w:pPr>
        <w:rPr>
          <w:del w:id="303" w:author="Sergey Meshcheryakov" w:date="2017-09-28T10:52:00Z"/>
          <w:lang w:val="ru-RU"/>
          <w:rPrChange w:id="304" w:author="Sergey Meshcheryakov" w:date="2017-10-11T12:32:00Z">
            <w:rPr>
              <w:del w:id="305" w:author="Sergey Meshcheryakov" w:date="2017-09-28T10:52:00Z"/>
            </w:rPr>
          </w:rPrChange>
        </w:rPr>
        <w:pPrChange w:id="306" w:author="Sergey Meshcheryakov" w:date="2017-09-28T10:52:00Z">
          <w:pPr>
            <w:pStyle w:val="ListParagraph"/>
          </w:pPr>
        </w:pPrChange>
      </w:pPr>
    </w:p>
    <w:p w14:paraId="4CBE4B9D" w14:textId="5D3FFE97" w:rsidR="00590724" w:rsidRPr="00EE2163" w:rsidDel="00866ECD" w:rsidRDefault="00590724">
      <w:pPr>
        <w:rPr>
          <w:del w:id="307" w:author="Sergey Meshcheryakov" w:date="2017-09-27T16:07:00Z"/>
          <w:lang w:val="ru-RU"/>
          <w:rPrChange w:id="308" w:author="Sergey Meshcheryakov" w:date="2017-10-11T12:32:00Z">
            <w:rPr>
              <w:del w:id="309" w:author="Sergey Meshcheryakov" w:date="2017-09-27T16:07:00Z"/>
            </w:rPr>
          </w:rPrChange>
        </w:rPr>
        <w:pPrChange w:id="310" w:author="Sergey Meshcheryakov" w:date="2017-09-28T10:52:00Z">
          <w:pPr>
            <w:pStyle w:val="ListParagraph"/>
            <w:numPr>
              <w:ilvl w:val="1"/>
            </w:numPr>
            <w:ind w:left="851" w:hanging="567"/>
          </w:pPr>
        </w:pPrChange>
      </w:pPr>
      <w:del w:id="311" w:author="Sergey Meshcheryakov" w:date="2017-09-28T10:52:00Z">
        <w:r w:rsidRPr="006830FD" w:rsidDel="00DB1B47">
          <w:rPr>
            <w:lang w:val="ru-RU"/>
          </w:rPr>
          <w:delText xml:space="preserve">Ставки, указанные в п. </w:delText>
        </w:r>
        <w:r w:rsidR="00163960" w:rsidRPr="006830FD" w:rsidDel="00DB1B47">
          <w:rPr>
            <w:lang w:val="ru-RU"/>
          </w:rPr>
          <w:delText>6.</w:delText>
        </w:r>
        <w:r w:rsidR="00775B46" w:rsidRPr="006830FD" w:rsidDel="00DB1B47">
          <w:rPr>
            <w:lang w:val="ru-RU"/>
          </w:rPr>
          <w:delText>5</w:delText>
        </w:r>
        <w:r w:rsidR="00163960" w:rsidRPr="006830FD" w:rsidDel="00DB1B47">
          <w:rPr>
            <w:lang w:val="ru-RU"/>
          </w:rPr>
          <w:delText>.</w:delText>
        </w:r>
        <w:r w:rsidRPr="006830FD" w:rsidDel="00DB1B47">
          <w:rPr>
            <w:lang w:val="ru-RU"/>
          </w:rPr>
          <w:delText xml:space="preserve"> повышаются с началом каждого календарного года на 10% (десять процентов).</w:delText>
        </w:r>
      </w:del>
      <w:del w:id="312" w:author="Sergey Meshcheryakov" w:date="2017-09-27T16:07:00Z">
        <w:r w:rsidR="000040EC" w:rsidRPr="006830FD" w:rsidDel="00866ECD">
          <w:rPr>
            <w:lang w:val="ru-RU"/>
          </w:rPr>
          <w:br/>
        </w:r>
      </w:del>
    </w:p>
    <w:p w14:paraId="743F3654" w14:textId="0FE2019E" w:rsidR="00E906C2" w:rsidRPr="00EE2163" w:rsidRDefault="00C4662C">
      <w:pPr>
        <w:rPr>
          <w:lang w:val="ru-RU"/>
          <w:rPrChange w:id="313" w:author="Sergey Meshcheryakov" w:date="2017-10-11T12:32:00Z">
            <w:rPr/>
          </w:rPrChange>
        </w:rPr>
        <w:pPrChange w:id="314" w:author="Sergey Meshcheryakov" w:date="2017-09-28T10:52:00Z">
          <w:pPr>
            <w:pStyle w:val="ListParagraph"/>
          </w:pPr>
        </w:pPrChange>
      </w:pPr>
      <w:commentRangeStart w:id="315"/>
      <w:commentRangeStart w:id="316"/>
      <w:del w:id="317" w:author="Sergey Meshcheryakov" w:date="2017-09-27T16:07:00Z">
        <w:r w:rsidRPr="006830FD" w:rsidDel="00B93FF4">
          <w:rPr>
            <w:lang w:val="ru-RU"/>
          </w:rPr>
          <w:delText xml:space="preserve">Исключительные права на результат Работ, выполненных в рамках Периода, переходят от Исполнителя к Заказчику после оплаты </w:delText>
        </w:r>
        <w:r w:rsidR="00C41558" w:rsidRPr="006830FD" w:rsidDel="00B93FF4">
          <w:rPr>
            <w:lang w:val="ru-RU"/>
          </w:rPr>
          <w:delText>Периода, в течение которого они были получены.</w:delText>
        </w:r>
      </w:del>
      <w:del w:id="318" w:author="Sergey Meshcheryakov" w:date="2017-09-28T10:52:00Z">
        <w:r w:rsidR="00E906C2" w:rsidRPr="006830FD" w:rsidDel="00DB1B47">
          <w:rPr>
            <w:lang w:val="ru-RU"/>
          </w:rPr>
          <w:br/>
        </w:r>
      </w:del>
      <w:commentRangeEnd w:id="315"/>
      <w:r w:rsidR="005B71A3">
        <w:rPr>
          <w:rStyle w:val="CommentReference"/>
        </w:rPr>
        <w:commentReference w:id="315"/>
      </w:r>
      <w:commentRangeEnd w:id="316"/>
      <w:r w:rsidR="00866ECD">
        <w:rPr>
          <w:rStyle w:val="CommentReference"/>
        </w:rPr>
        <w:commentReference w:id="316"/>
      </w:r>
    </w:p>
    <w:p w14:paraId="74FFA452" w14:textId="19B11974" w:rsidR="00C4662C" w:rsidRDefault="00C4662C" w:rsidP="00C4662C">
      <w:pPr>
        <w:pStyle w:val="ListParagraph"/>
      </w:pPr>
      <w:r w:rsidRPr="00C4662C">
        <w:t xml:space="preserve">Исходные материалы и результат </w:t>
      </w:r>
      <w:r w:rsidRPr="00163960">
        <w:t>Работ по Приложению предоставляется</w:t>
      </w:r>
      <w:r w:rsidRPr="00C4662C">
        <w:t xml:space="preserve"> Заказчиком Исполнителю и Исполнителем Заказчику посредством электронной почты</w:t>
      </w:r>
      <w:r w:rsidR="00386E29">
        <w:t xml:space="preserve"> или другим согласованным способом</w:t>
      </w:r>
      <w:r w:rsidRPr="00C4662C">
        <w:t>.</w:t>
      </w:r>
    </w:p>
    <w:p w14:paraId="12C19E13" w14:textId="77777777" w:rsidR="00386E29" w:rsidRPr="00386E29" w:rsidRDefault="00386E29" w:rsidP="00E7370D">
      <w:pPr>
        <w:pStyle w:val="ListParagraph"/>
        <w:numPr>
          <w:ilvl w:val="0"/>
          <w:numId w:val="0"/>
        </w:numPr>
        <w:ind w:left="284"/>
      </w:pPr>
    </w:p>
    <w:p w14:paraId="0E4FE064" w14:textId="5788DFD5" w:rsidR="00C4662C" w:rsidRPr="00C4662C" w:rsidRDefault="00C4662C" w:rsidP="00C4662C">
      <w:pPr>
        <w:pStyle w:val="ListParagraph"/>
      </w:pPr>
      <w:r w:rsidRPr="00C4662C">
        <w:t xml:space="preserve">Заказчик имеет право приостановить выполнение работ, известив об этом </w:t>
      </w:r>
      <w:r w:rsidR="00C41558">
        <w:t xml:space="preserve">Исполнителя за 1 (один) рабочий дней </w:t>
      </w:r>
      <w:r w:rsidRPr="00C4662C">
        <w:t>с помощью электронной почты.</w:t>
      </w:r>
      <w:r w:rsidR="00847840">
        <w:br/>
      </w:r>
    </w:p>
    <w:p w14:paraId="296026E2" w14:textId="1B035243" w:rsidR="00C4662C" w:rsidDel="00A66679" w:rsidRDefault="00C4662C" w:rsidP="00C4662C">
      <w:pPr>
        <w:pStyle w:val="ListParagraph"/>
        <w:rPr>
          <w:del w:id="319" w:author="Ksenia Koltsova" w:date="2017-08-21T16:24:00Z"/>
        </w:rPr>
      </w:pPr>
      <w:del w:id="320" w:author="Ksenia Koltsova" w:date="2017-08-21T16:24:00Z">
        <w:r w:rsidRPr="00C4662C" w:rsidDel="00A66679">
          <w:delText>В случае отсутствия работ в течение 3 (трёх) месяцев Исполнитель имеет право отказаться от последующего выполнения своих обязательств.</w:delText>
        </w:r>
      </w:del>
    </w:p>
    <w:p w14:paraId="31DFD522" w14:textId="77777777" w:rsidR="00386E29" w:rsidRPr="00C4662C" w:rsidRDefault="00386E29" w:rsidP="00386E29">
      <w:pPr>
        <w:pStyle w:val="ListParagraph"/>
        <w:numPr>
          <w:ilvl w:val="0"/>
          <w:numId w:val="0"/>
        </w:numPr>
        <w:ind w:left="284"/>
      </w:pPr>
    </w:p>
    <w:p w14:paraId="3B5571F1" w14:textId="77777777" w:rsidR="00C4662C" w:rsidRPr="00C4662C" w:rsidRDefault="00C4662C" w:rsidP="00C4662C">
      <w:pPr>
        <w:pStyle w:val="ListParagraph"/>
      </w:pPr>
      <w:r w:rsidRPr="00C4662C">
        <w:t>Подписи сторон</w:t>
      </w:r>
      <w:r w:rsidRPr="00C4662C">
        <w:rPr>
          <w:lang w:val="en-US"/>
        </w:rPr>
        <w:t>:</w:t>
      </w:r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4906"/>
        <w:gridCol w:w="4608"/>
      </w:tblGrid>
      <w:tr w:rsidR="00C4662C" w:rsidRPr="00386E29" w14:paraId="5DF25DE6" w14:textId="77777777" w:rsidTr="00E7370D">
        <w:trPr>
          <w:cantSplit/>
          <w:trHeight w:val="465"/>
        </w:trPr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1013E" w14:textId="77777777" w:rsidR="00C4662C" w:rsidRDefault="000040EC" w:rsidP="00C41558">
            <w:pPr>
              <w:rPr>
                <w:lang w:val="ru-RU"/>
              </w:rPr>
            </w:pPr>
            <w:r>
              <w:t xml:space="preserve"> </w:t>
            </w:r>
            <w:proofErr w:type="spellStart"/>
            <w:r w:rsidR="00C4662C" w:rsidRPr="00C4662C">
              <w:t>Исполнитель</w:t>
            </w:r>
            <w:proofErr w:type="spellEnd"/>
          </w:p>
          <w:p w14:paraId="5DF95AD9" w14:textId="77777777" w:rsidR="00386E29" w:rsidRDefault="00386E29" w:rsidP="00C41558">
            <w:pPr>
              <w:rPr>
                <w:lang w:val="ru-RU"/>
              </w:rPr>
            </w:pPr>
          </w:p>
          <w:p w14:paraId="5800F913" w14:textId="6181DAE7" w:rsidR="00386E29" w:rsidRPr="00386E29" w:rsidRDefault="00386E29" w:rsidP="00386E29">
            <w:pPr>
              <w:rPr>
                <w:lang w:val="ru-RU"/>
              </w:rPr>
            </w:pPr>
            <w:r w:rsidRPr="00386E29">
              <w:rPr>
                <w:lang w:val="ru-RU"/>
              </w:rPr>
              <w:t>О</w:t>
            </w:r>
            <w:r>
              <w:rPr>
                <w:lang w:val="ru-RU"/>
              </w:rPr>
              <w:t xml:space="preserve">ОО </w:t>
            </w:r>
            <w:r w:rsidRPr="00386E29">
              <w:rPr>
                <w:lang w:val="ru-RU"/>
              </w:rPr>
              <w:t>«</w:t>
            </w:r>
            <w:proofErr w:type="spellStart"/>
            <w:r w:rsidRPr="00386E29">
              <w:rPr>
                <w:lang w:val="ru-RU"/>
              </w:rPr>
              <w:t>ДевХаб</w:t>
            </w:r>
            <w:proofErr w:type="spellEnd"/>
            <w:r w:rsidRPr="00386E29">
              <w:rPr>
                <w:lang w:val="ru-RU"/>
              </w:rPr>
              <w:t>»</w:t>
            </w:r>
          </w:p>
        </w:tc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00349E" w14:textId="77777777" w:rsidR="00C4662C" w:rsidRDefault="000040EC" w:rsidP="00C41558">
            <w:pPr>
              <w:rPr>
                <w:lang w:val="ru-RU"/>
              </w:rPr>
            </w:pPr>
            <w:r w:rsidRPr="00E7370D">
              <w:rPr>
                <w:lang w:val="ru-RU"/>
              </w:rPr>
              <w:t xml:space="preserve"> </w:t>
            </w:r>
            <w:r w:rsidR="00C4662C" w:rsidRPr="00E7370D">
              <w:rPr>
                <w:lang w:val="ru-RU"/>
              </w:rPr>
              <w:t>Заказчик</w:t>
            </w:r>
          </w:p>
          <w:p w14:paraId="69EF853C" w14:textId="77777777" w:rsidR="00386E29" w:rsidRDefault="00386E29" w:rsidP="00C41558">
            <w:pPr>
              <w:rPr>
                <w:lang w:val="ru-RU"/>
              </w:rPr>
            </w:pPr>
          </w:p>
          <w:p w14:paraId="38603587" w14:textId="5E9618F5" w:rsidR="00386E29" w:rsidRPr="00386E29" w:rsidRDefault="00386E29" w:rsidP="00C41558">
            <w:pPr>
              <w:rPr>
                <w:lang w:val="ru-RU"/>
              </w:rPr>
            </w:pPr>
            <w:r>
              <w:rPr>
                <w:lang w:val="ru-RU"/>
              </w:rPr>
              <w:t>ООО «</w:t>
            </w:r>
            <w:r w:rsidRPr="00386E29">
              <w:rPr>
                <w:lang w:val="ru-RU"/>
              </w:rPr>
              <w:t>СУЗУКИ МОТОР РУС</w:t>
            </w:r>
            <w:r>
              <w:rPr>
                <w:lang w:val="ru-RU"/>
              </w:rPr>
              <w:t>»</w:t>
            </w:r>
          </w:p>
        </w:tc>
      </w:tr>
      <w:tr w:rsidR="00C4662C" w:rsidRPr="00326D9A" w14:paraId="5295EDD1" w14:textId="77777777" w:rsidTr="00E7370D">
        <w:trPr>
          <w:cantSplit/>
          <w:trHeight w:val="1295"/>
        </w:trPr>
        <w:tc>
          <w:tcPr>
            <w:tcW w:w="490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0F2F42" w14:textId="77777777" w:rsidR="00326D9A" w:rsidRPr="00E7370D" w:rsidRDefault="00326D9A" w:rsidP="00C41558">
            <w:pPr>
              <w:rPr>
                <w:lang w:val="ru-RU"/>
              </w:rPr>
            </w:pPr>
          </w:p>
          <w:p w14:paraId="360922F0" w14:textId="5094D4A3" w:rsidR="00C4662C" w:rsidRPr="00326D9A" w:rsidRDefault="00326D9A" w:rsidP="00C41558">
            <w:pPr>
              <w:rPr>
                <w:lang w:val="ru-RU"/>
              </w:rPr>
            </w:pPr>
            <w:r w:rsidRPr="00326D9A">
              <w:rPr>
                <w:lang w:val="ru-RU"/>
              </w:rPr>
              <w:t xml:space="preserve"> </w:t>
            </w:r>
            <w:r w:rsidR="00C4662C" w:rsidRPr="00326D9A">
              <w:rPr>
                <w:lang w:val="ru-RU"/>
              </w:rPr>
              <w:t>Генеральный директор</w:t>
            </w:r>
          </w:p>
          <w:p w14:paraId="178E179F" w14:textId="77777777" w:rsidR="00C4662C" w:rsidRPr="00326D9A" w:rsidRDefault="00C4662C" w:rsidP="00C41558">
            <w:pPr>
              <w:rPr>
                <w:lang w:val="ru-RU"/>
              </w:rPr>
            </w:pPr>
          </w:p>
          <w:p w14:paraId="412CFEB6" w14:textId="78AE4D00" w:rsidR="00C4662C" w:rsidRPr="00326D9A" w:rsidRDefault="00326D9A" w:rsidP="00C41558">
            <w:pPr>
              <w:rPr>
                <w:lang w:val="ru-RU"/>
              </w:rPr>
            </w:pPr>
            <w:r w:rsidRPr="00326D9A">
              <w:rPr>
                <w:lang w:val="ru-RU"/>
              </w:rPr>
              <w:t xml:space="preserve"> </w:t>
            </w:r>
            <w:r w:rsidR="00C4662C" w:rsidRPr="00326D9A">
              <w:rPr>
                <w:lang w:val="ru-RU"/>
              </w:rPr>
              <w:t>__________________</w:t>
            </w:r>
            <w:proofErr w:type="gramStart"/>
            <w:r w:rsidR="00C4662C" w:rsidRPr="00326D9A">
              <w:rPr>
                <w:lang w:val="ru-RU"/>
              </w:rPr>
              <w:t>_(</w:t>
            </w:r>
            <w:proofErr w:type="gramEnd"/>
            <w:r w:rsidR="00C4662C" w:rsidRPr="00326D9A">
              <w:rPr>
                <w:lang w:val="ru-RU"/>
              </w:rPr>
              <w:t>Самсонова Е.В.)</w:t>
            </w:r>
          </w:p>
          <w:p w14:paraId="76345EAF" w14:textId="77777777" w:rsidR="00C4662C" w:rsidRPr="00326D9A" w:rsidRDefault="00C4662C" w:rsidP="00C41558">
            <w:pPr>
              <w:rPr>
                <w:lang w:val="ru-RU"/>
              </w:rPr>
            </w:pPr>
          </w:p>
          <w:p w14:paraId="15E7DC05" w14:textId="77777777" w:rsidR="00326D9A" w:rsidDel="00EE2163" w:rsidRDefault="00C4662C" w:rsidP="00C41558">
            <w:pPr>
              <w:rPr>
                <w:del w:id="321" w:author="Sergey Meshcheryakov" w:date="2017-10-11T12:33:00Z"/>
                <w:lang w:val="ru-RU"/>
              </w:rPr>
            </w:pPr>
            <w:r w:rsidRPr="00326D9A">
              <w:rPr>
                <w:lang w:val="ru-RU"/>
              </w:rPr>
              <w:t xml:space="preserve">             М.П.</w:t>
            </w:r>
          </w:p>
          <w:p w14:paraId="52216638" w14:textId="4291CF5D" w:rsidR="000040EC" w:rsidRPr="00326D9A" w:rsidRDefault="000040EC" w:rsidP="00C41558">
            <w:pPr>
              <w:rPr>
                <w:lang w:val="ru-RU"/>
              </w:rPr>
            </w:pPr>
          </w:p>
        </w:tc>
        <w:tc>
          <w:tcPr>
            <w:tcW w:w="460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5B5BEA" w14:textId="77777777" w:rsidR="00C4662C" w:rsidRPr="00326D9A" w:rsidRDefault="00C4662C" w:rsidP="00C41558">
            <w:pPr>
              <w:rPr>
                <w:lang w:val="ru-RU"/>
              </w:rPr>
            </w:pPr>
          </w:p>
          <w:p w14:paraId="233EF09D" w14:textId="77777777" w:rsidR="00BB2DB9" w:rsidRPr="00326D9A" w:rsidRDefault="00BB2DB9" w:rsidP="00BB2DB9">
            <w:pPr>
              <w:rPr>
                <w:lang w:val="ru-RU"/>
              </w:rPr>
            </w:pPr>
            <w:r w:rsidRPr="00326D9A">
              <w:rPr>
                <w:lang w:val="ru-RU"/>
              </w:rPr>
              <w:t>Генеральный директор</w:t>
            </w:r>
          </w:p>
          <w:p w14:paraId="40A18DCD" w14:textId="77777777" w:rsidR="00BB2DB9" w:rsidRPr="00326D9A" w:rsidRDefault="00BB2DB9" w:rsidP="00BB2DB9">
            <w:pPr>
              <w:rPr>
                <w:lang w:val="ru-RU"/>
              </w:rPr>
            </w:pPr>
          </w:p>
          <w:p w14:paraId="10C9D85A" w14:textId="2E73528F" w:rsidR="00BB2DB9" w:rsidRPr="00326D9A" w:rsidRDefault="00BB2DB9" w:rsidP="00BB2DB9">
            <w:pPr>
              <w:rPr>
                <w:lang w:val="ru-RU"/>
              </w:rPr>
            </w:pPr>
            <w:r w:rsidRPr="00326D9A">
              <w:rPr>
                <w:lang w:val="ru-RU"/>
              </w:rPr>
              <w:t xml:space="preserve"> __________________</w:t>
            </w:r>
            <w:proofErr w:type="gramStart"/>
            <w:r w:rsidRPr="00326D9A">
              <w:rPr>
                <w:lang w:val="ru-RU"/>
              </w:rPr>
              <w:t>_(</w:t>
            </w:r>
            <w:proofErr w:type="spellStart"/>
            <w:proofErr w:type="gramEnd"/>
            <w:r>
              <w:t>Кэиити</w:t>
            </w:r>
            <w:proofErr w:type="spellEnd"/>
            <w:r>
              <w:t xml:space="preserve"> </w:t>
            </w:r>
            <w:proofErr w:type="spellStart"/>
            <w:r>
              <w:t>Сумида</w:t>
            </w:r>
            <w:proofErr w:type="spellEnd"/>
            <w:r>
              <w:t>)</w:t>
            </w:r>
          </w:p>
          <w:p w14:paraId="2A7DB73C" w14:textId="77777777" w:rsidR="00BB2DB9" w:rsidRPr="00326D9A" w:rsidRDefault="00BB2DB9" w:rsidP="00BB2DB9">
            <w:pPr>
              <w:rPr>
                <w:lang w:val="ru-RU"/>
              </w:rPr>
            </w:pPr>
          </w:p>
          <w:p w14:paraId="33EB37AA" w14:textId="77777777" w:rsidR="00BB2DB9" w:rsidDel="00BB080C" w:rsidRDefault="00BB2DB9" w:rsidP="00C41558">
            <w:pPr>
              <w:rPr>
                <w:del w:id="322" w:author="Sergey Meshcheryakov" w:date="2017-10-11T12:33:00Z"/>
                <w:lang w:val="ru-RU"/>
              </w:rPr>
            </w:pPr>
            <w:r w:rsidRPr="00326D9A">
              <w:rPr>
                <w:lang w:val="ru-RU"/>
              </w:rPr>
              <w:t xml:space="preserve">             М.П.</w:t>
            </w:r>
          </w:p>
          <w:p w14:paraId="59E21D96" w14:textId="77777777" w:rsidR="00C4662C" w:rsidRPr="00326D9A" w:rsidRDefault="00C4662C" w:rsidP="00C41558">
            <w:pPr>
              <w:rPr>
                <w:lang w:val="ru-RU"/>
              </w:rPr>
            </w:pPr>
            <w:bookmarkStart w:id="323" w:name="_GoBack"/>
            <w:bookmarkEnd w:id="323"/>
          </w:p>
        </w:tc>
      </w:tr>
    </w:tbl>
    <w:p w14:paraId="6814F04C" w14:textId="2B079E76" w:rsidR="007C6ECA" w:rsidRPr="00C4662C" w:rsidRDefault="007C6ECA" w:rsidP="00BB080C"/>
    <w:sectPr w:rsidR="007C6ECA" w:rsidRPr="00C4662C" w:rsidSect="00EE2163">
      <w:footerReference w:type="even" r:id="rId11"/>
      <w:footerReference w:type="default" r:id="rId12"/>
      <w:pgSz w:w="11905" w:h="16837"/>
      <w:pgMar w:top="1134" w:right="850" w:bottom="903" w:left="1701" w:header="708" w:footer="708" w:gutter="0"/>
      <w:cols w:space="708"/>
      <w:docGrid w:linePitch="360"/>
      <w:sectPrChange w:id="324" w:author="Sergey Meshcheryakov" w:date="2017-10-11T12:33:00Z">
        <w:sectPr w:rsidR="007C6ECA" w:rsidRPr="00C4662C" w:rsidSect="00EE2163">
          <w:pgMar w:top="1134" w:right="850" w:bottom="1134" w:left="1701" w:header="708" w:footer="708" w:gutter="0"/>
        </w:sectPr>
      </w:sectPrChange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0" w:author="Ksenia Koltsova" w:date="2017-08-28T09:55:00Z" w:initials="KK">
    <w:p w14:paraId="029683B6" w14:textId="41D6720B" w:rsidR="00AE49DC" w:rsidRPr="00AE49DC" w:rsidRDefault="00AE49DC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Сергей, просьба проверить исправления Лены. Все ли корректно указано?</w:t>
      </w:r>
    </w:p>
  </w:comment>
  <w:comment w:id="49" w:author="Elena Ivanova" w:date="2017-08-22T10:58:00Z" w:initials="EI">
    <w:p w14:paraId="2985F288" w14:textId="70C8532B" w:rsidR="00811C2F" w:rsidRPr="00811C2F" w:rsidRDefault="00811C2F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Исправлено</w:t>
      </w:r>
    </w:p>
  </w:comment>
  <w:comment w:id="43" w:author="Ksenia Koltsova" w:date="2017-08-21T16:18:00Z" w:initials="KK">
    <w:p w14:paraId="463C93A1" w14:textId="6737020F" w:rsidR="00BD2AA4" w:rsidRPr="00BD2AA4" w:rsidRDefault="00BD2AA4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На доп. согласование. По практике подобные расходы мы не берем на себя.</w:t>
      </w:r>
    </w:p>
  </w:comment>
  <w:comment w:id="52" w:author="Ksenia Koltsova" w:date="2017-08-21T16:20:00Z" w:initials="KK">
    <w:p w14:paraId="2170D971" w14:textId="18F3BD43" w:rsidR="00BD2AA4" w:rsidRPr="00BD2AA4" w:rsidRDefault="00BD2AA4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На согласование с бухгалтерией. Депозита- с ген. директором.</w:t>
      </w:r>
    </w:p>
  </w:comment>
  <w:comment w:id="53" w:author="Maria Belugina" w:date="2017-09-04T16:23:00Z" w:initials="MB">
    <w:p w14:paraId="25784E9B" w14:textId="4C53F0DD" w:rsidR="00714341" w:rsidRPr="00714341" w:rsidRDefault="00714341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 xml:space="preserve">Имеет ли место на первом этапе передача исключительных прав на </w:t>
      </w:r>
      <w:proofErr w:type="gramStart"/>
      <w:r>
        <w:rPr>
          <w:lang w:val="ru-RU"/>
        </w:rPr>
        <w:t>что либо</w:t>
      </w:r>
      <w:proofErr w:type="gramEnd"/>
      <w:r>
        <w:rPr>
          <w:lang w:val="ru-RU"/>
        </w:rPr>
        <w:t xml:space="preserve">? Если да, то в общей стоимости работ по этапу </w:t>
      </w:r>
      <w:r w:rsidR="009B2A1C">
        <w:rPr>
          <w:lang w:val="ru-RU"/>
        </w:rPr>
        <w:t xml:space="preserve">нужно </w:t>
      </w:r>
      <w:r>
        <w:rPr>
          <w:lang w:val="ru-RU"/>
        </w:rPr>
        <w:t>выделить сумму вознаграждения за отчуждение</w:t>
      </w:r>
      <w:r w:rsidR="009B2A1C">
        <w:rPr>
          <w:lang w:val="ru-RU"/>
        </w:rPr>
        <w:t xml:space="preserve"> прав</w:t>
      </w:r>
      <w:r>
        <w:rPr>
          <w:lang w:val="ru-RU"/>
        </w:rPr>
        <w:t>.</w:t>
      </w:r>
    </w:p>
  </w:comment>
  <w:comment w:id="54" w:author="Sergey Meshcheryakov" w:date="2017-09-20T13:06:00Z" w:initials="MOU">
    <w:p w14:paraId="03B0E392" w14:textId="0DFB3277" w:rsidR="00462A26" w:rsidRPr="00462A26" w:rsidRDefault="00462A26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На первом этапе отчуждения прав не происходит, мы просто собираем и оформляем требования.</w:t>
      </w:r>
    </w:p>
  </w:comment>
  <w:comment w:id="55" w:author="Maria Belugina" w:date="2017-09-21T10:41:00Z" w:initials="MB">
    <w:p w14:paraId="293258D2" w14:textId="5E81E0A3" w:rsidR="00E80B64" w:rsidRPr="00E80B64" w:rsidRDefault="00E80B64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П.7</w:t>
      </w:r>
    </w:p>
  </w:comment>
  <w:comment w:id="59" w:author="Maria Belugina" w:date="2017-09-04T16:25:00Z" w:initials="MB">
    <w:p w14:paraId="0933FCB1" w14:textId="0740F5EF" w:rsidR="00714341" w:rsidRPr="00714341" w:rsidRDefault="00714341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На согласование генеральному директору.</w:t>
      </w:r>
    </w:p>
  </w:comment>
  <w:comment w:id="67" w:author="Maria Belugina" w:date="2017-09-04T16:25:00Z" w:initials="MB">
    <w:p w14:paraId="5EDC927B" w14:textId="77777777" w:rsidR="006830FD" w:rsidRPr="00714341" w:rsidRDefault="006830FD" w:rsidP="006830FD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На согласование генеральному директору.</w:t>
      </w:r>
    </w:p>
  </w:comment>
  <w:comment w:id="84" w:author="Maria Belugina" w:date="2017-09-04T16:28:00Z" w:initials="MB">
    <w:p w14:paraId="0A67D8EE" w14:textId="7A76EA54" w:rsidR="00714341" w:rsidRDefault="00714341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 w:rsidR="002A767F">
        <w:rPr>
          <w:lang w:val="ru-RU"/>
        </w:rPr>
        <w:t xml:space="preserve">Не совсем понятен порядок зачета депозита. </w:t>
      </w:r>
    </w:p>
    <w:p w14:paraId="1CC1893A" w14:textId="636694AE" w:rsidR="002A767F" w:rsidRPr="00714341" w:rsidRDefault="002A767F">
      <w:pPr>
        <w:pStyle w:val="CommentText"/>
        <w:rPr>
          <w:lang w:val="ru-RU"/>
        </w:rPr>
      </w:pPr>
      <w:r>
        <w:rPr>
          <w:lang w:val="ru-RU"/>
        </w:rPr>
        <w:t xml:space="preserve">Сроки так же как в договоре, лучше поменять местами, т.е. окончательный расчет по окончании выполнения этапа, включая подписание акта и зачет депозита. </w:t>
      </w:r>
    </w:p>
  </w:comment>
  <w:comment w:id="315" w:author="Maria Belugina" w:date="2017-09-21T10:10:00Z" w:initials="MB">
    <w:p w14:paraId="118CCD38" w14:textId="1BCC54C7" w:rsidR="005B71A3" w:rsidRPr="005B71A3" w:rsidRDefault="005B71A3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Если нет исключительных прав, тогда зачем этот пункт?</w:t>
      </w:r>
    </w:p>
  </w:comment>
  <w:comment w:id="316" w:author="Sergey Meshcheryakov" w:date="2017-09-27T16:07:00Z" w:initials="MOU">
    <w:p w14:paraId="2BC11E38" w14:textId="68A6522B" w:rsidR="00866ECD" w:rsidRPr="00A32551" w:rsidRDefault="00866ECD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 xml:space="preserve">ОК. Согласен, удаляем этот </w:t>
      </w:r>
      <w:proofErr w:type="spellStart"/>
      <w:r>
        <w:rPr>
          <w:lang w:val="ru-RU"/>
        </w:rPr>
        <w:t>п.п</w:t>
      </w:r>
      <w:proofErr w:type="spellEnd"/>
      <w:r>
        <w:rPr>
          <w:lang w:val="ru-RU"/>
        </w:rPr>
        <w:t>.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29683B6" w15:done="0"/>
  <w15:commentEx w15:paraId="2985F288" w15:done="0"/>
  <w15:commentEx w15:paraId="463C93A1" w15:done="0"/>
  <w15:commentEx w15:paraId="2170D971" w15:done="0"/>
  <w15:commentEx w15:paraId="25784E9B" w15:done="0"/>
  <w15:commentEx w15:paraId="03B0E392" w15:paraIdParent="25784E9B" w15:done="0"/>
  <w15:commentEx w15:paraId="293258D2" w15:paraIdParent="25784E9B" w15:done="0"/>
  <w15:commentEx w15:paraId="0933FCB1" w15:done="1"/>
  <w15:commentEx w15:paraId="5EDC927B" w15:done="1"/>
  <w15:commentEx w15:paraId="1CC1893A" w15:done="0"/>
  <w15:commentEx w15:paraId="118CCD38" w15:done="0"/>
  <w15:commentEx w15:paraId="2BC11E38" w15:paraIdParent="118CCD38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3FE929" w14:textId="77777777" w:rsidR="00740EC4" w:rsidRDefault="00740EC4" w:rsidP="00576AB9">
      <w:r>
        <w:separator/>
      </w:r>
    </w:p>
  </w:endnote>
  <w:endnote w:type="continuationSeparator" w:id="0">
    <w:p w14:paraId="2C27C0D0" w14:textId="77777777" w:rsidR="00740EC4" w:rsidRDefault="00740EC4" w:rsidP="00576AB9">
      <w:r>
        <w:continuationSeparator/>
      </w:r>
    </w:p>
  </w:endnote>
  <w:endnote w:type="continuationNotice" w:id="1">
    <w:p w14:paraId="43611989" w14:textId="77777777" w:rsidR="00740EC4" w:rsidRDefault="00740EC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DD8C75" w14:textId="77777777" w:rsidR="00576AB9" w:rsidRDefault="00576AB9" w:rsidP="007C6EC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B62343A" w14:textId="77777777" w:rsidR="00576AB9" w:rsidRDefault="00576AB9" w:rsidP="00576AB9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84A0BB" w14:textId="4C0F85C4" w:rsidR="00576AB9" w:rsidRDefault="00576AB9" w:rsidP="007C6EC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B080C">
      <w:rPr>
        <w:rStyle w:val="PageNumber"/>
        <w:noProof/>
      </w:rPr>
      <w:t>1</w:t>
    </w:r>
    <w:r>
      <w:rPr>
        <w:rStyle w:val="PageNumber"/>
      </w:rPr>
      <w:fldChar w:fldCharType="end"/>
    </w:r>
  </w:p>
  <w:p w14:paraId="0516E7F3" w14:textId="77777777" w:rsidR="00576AB9" w:rsidRDefault="00576AB9" w:rsidP="00576AB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F6106A" w14:textId="77777777" w:rsidR="00740EC4" w:rsidRDefault="00740EC4" w:rsidP="00576AB9">
      <w:r>
        <w:separator/>
      </w:r>
    </w:p>
  </w:footnote>
  <w:footnote w:type="continuationSeparator" w:id="0">
    <w:p w14:paraId="2E8CDC85" w14:textId="77777777" w:rsidR="00740EC4" w:rsidRDefault="00740EC4" w:rsidP="00576AB9">
      <w:r>
        <w:continuationSeparator/>
      </w:r>
    </w:p>
  </w:footnote>
  <w:footnote w:type="continuationNotice" w:id="1">
    <w:p w14:paraId="024B98BC" w14:textId="77777777" w:rsidR="00740EC4" w:rsidRDefault="00740EC4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24A4644"/>
    <w:lvl w:ilvl="0">
      <w:start w:val="1"/>
      <w:numFmt w:val="decimal"/>
      <w:isLgl/>
      <w:lvlText w:val="%1."/>
      <w:lvlJc w:val="left"/>
      <w:pPr>
        <w:tabs>
          <w:tab w:val="num" w:pos="500"/>
        </w:tabs>
        <w:ind w:left="500" w:firstLine="0"/>
      </w:pPr>
      <w:rPr>
        <w:rFonts w:hint="default"/>
        <w:color w:val="000000"/>
        <w:position w:val="0"/>
        <w:sz w:val="20"/>
      </w:rPr>
    </w:lvl>
    <w:lvl w:ilvl="1">
      <w:start w:val="1"/>
      <w:numFmt w:val="decimal"/>
      <w:isLgl/>
      <w:suff w:val="nothing"/>
      <w:lvlText w:val="%1.%2."/>
      <w:lvlJc w:val="left"/>
      <w:pPr>
        <w:ind w:left="0" w:firstLine="740"/>
      </w:pPr>
      <w:rPr>
        <w:rFonts w:hint="default"/>
        <w:color w:val="000000"/>
        <w:position w:val="0"/>
        <w:sz w:val="20"/>
      </w:rPr>
    </w:lvl>
    <w:lvl w:ilvl="2">
      <w:start w:val="1"/>
      <w:numFmt w:val="decimal"/>
      <w:isLgl/>
      <w:suff w:val="nothing"/>
      <w:lvlText w:val="%1.%2.%3."/>
      <w:lvlJc w:val="left"/>
      <w:pPr>
        <w:ind w:left="0" w:firstLine="1080"/>
      </w:pPr>
      <w:rPr>
        <w:rFonts w:hint="default"/>
        <w:color w:val="000000"/>
        <w:position w:val="0"/>
        <w:sz w:val="20"/>
      </w:rPr>
    </w:lvl>
    <w:lvl w:ilvl="3">
      <w:start w:val="1"/>
      <w:numFmt w:val="bullet"/>
      <w:suff w:val="nothing"/>
      <w:lvlText w:val=""/>
      <w:lvlJc w:val="left"/>
      <w:pPr>
        <w:ind w:left="0" w:firstLine="2160"/>
      </w:pPr>
      <w:rPr>
        <w:rFonts w:hint="default"/>
        <w:color w:val="000000"/>
        <w:position w:val="0"/>
        <w:sz w:val="20"/>
      </w:rPr>
    </w:lvl>
    <w:lvl w:ilvl="4">
      <w:start w:val="1"/>
      <w:numFmt w:val="bullet"/>
      <w:suff w:val="nothing"/>
      <w:lvlText w:val=""/>
      <w:lvlJc w:val="left"/>
      <w:pPr>
        <w:ind w:left="0" w:firstLine="2880"/>
      </w:pPr>
      <w:rPr>
        <w:rFonts w:hint="default"/>
        <w:color w:val="000000"/>
        <w:position w:val="0"/>
        <w:sz w:val="20"/>
      </w:rPr>
    </w:lvl>
    <w:lvl w:ilvl="5">
      <w:start w:val="1"/>
      <w:numFmt w:val="bullet"/>
      <w:suff w:val="nothing"/>
      <w:lvlText w:val=""/>
      <w:lvlJc w:val="left"/>
      <w:pPr>
        <w:ind w:left="0" w:firstLine="3600"/>
      </w:pPr>
      <w:rPr>
        <w:rFonts w:hint="default"/>
        <w:color w:val="000000"/>
        <w:position w:val="0"/>
        <w:sz w:val="20"/>
      </w:rPr>
    </w:lvl>
    <w:lvl w:ilvl="6">
      <w:start w:val="1"/>
      <w:numFmt w:val="bullet"/>
      <w:suff w:val="nothing"/>
      <w:lvlText w:val=""/>
      <w:lvlJc w:val="left"/>
      <w:pPr>
        <w:ind w:left="0" w:firstLine="4320"/>
      </w:pPr>
      <w:rPr>
        <w:rFonts w:hint="default"/>
        <w:color w:val="000000"/>
        <w:position w:val="0"/>
        <w:sz w:val="20"/>
      </w:rPr>
    </w:lvl>
    <w:lvl w:ilvl="7">
      <w:start w:val="1"/>
      <w:numFmt w:val="bullet"/>
      <w:suff w:val="nothing"/>
      <w:lvlText w:val=""/>
      <w:lvlJc w:val="left"/>
      <w:pPr>
        <w:ind w:left="0" w:firstLine="5040"/>
      </w:pPr>
      <w:rPr>
        <w:rFonts w:hint="default"/>
        <w:color w:val="000000"/>
        <w:position w:val="0"/>
        <w:sz w:val="20"/>
      </w:rPr>
    </w:lvl>
    <w:lvl w:ilvl="8">
      <w:start w:val="1"/>
      <w:numFmt w:val="bullet"/>
      <w:suff w:val="nothing"/>
      <w:lvlText w:val=""/>
      <w:lvlJc w:val="left"/>
      <w:pPr>
        <w:ind w:left="0" w:firstLine="5760"/>
      </w:pPr>
      <w:rPr>
        <w:rFonts w:hint="default"/>
        <w:color w:val="000000"/>
        <w:position w:val="0"/>
        <w:sz w:val="20"/>
      </w:rPr>
    </w:lvl>
  </w:abstractNum>
  <w:abstractNum w:abstractNumId="1">
    <w:nsid w:val="0000001A"/>
    <w:multiLevelType w:val="multilevel"/>
    <w:tmpl w:val="D996F5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  <w:position w:val="0"/>
        <w:sz w:val="18"/>
        <w:szCs w:val="1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color w:val="000000"/>
        <w:position w:val="0"/>
        <w:sz w:val="18"/>
        <w:szCs w:val="1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color w:val="000000"/>
        <w:position w:val="0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color w:val="000000"/>
        <w:position w:val="0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color w:val="000000"/>
        <w:position w:val="0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color w:val="000000"/>
        <w:position w:val="0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color w:val="000000"/>
        <w:position w:val="0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000000"/>
        <w:position w:val="0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000000"/>
        <w:position w:val="0"/>
        <w:sz w:val="20"/>
      </w:rPr>
    </w:lvl>
  </w:abstractNum>
  <w:abstractNum w:abstractNumId="2">
    <w:nsid w:val="027A3196"/>
    <w:multiLevelType w:val="multilevel"/>
    <w:tmpl w:val="0809001F"/>
    <w:numStyleLink w:val="111111"/>
  </w:abstractNum>
  <w:abstractNum w:abstractNumId="3">
    <w:nsid w:val="10BA6784"/>
    <w:multiLevelType w:val="multilevel"/>
    <w:tmpl w:val="F760AA76"/>
    <w:lvl w:ilvl="0">
      <w:start w:val="1"/>
      <w:numFmt w:val="decimal"/>
      <w:pStyle w:val="ListParagraph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23FF2D91"/>
    <w:multiLevelType w:val="multilevel"/>
    <w:tmpl w:val="C804F256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18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30B36D88"/>
    <w:multiLevelType w:val="multilevel"/>
    <w:tmpl w:val="1AF8E338"/>
    <w:lvl w:ilvl="0">
      <w:start w:val="1"/>
      <w:numFmt w:val="decimal"/>
      <w:lvlText w:val="%1."/>
      <w:lvlJc w:val="left"/>
      <w:pPr>
        <w:ind w:left="567" w:hanging="283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30D63C98"/>
    <w:multiLevelType w:val="multilevel"/>
    <w:tmpl w:val="74A43BE4"/>
    <w:lvl w:ilvl="0">
      <w:start w:val="1"/>
      <w:numFmt w:val="decimal"/>
      <w:lvlText w:val="%1.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41CB4E19"/>
    <w:multiLevelType w:val="multilevel"/>
    <w:tmpl w:val="AD3C8AFE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1" w:hanging="45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47" w:hanging="51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4C103BEA"/>
    <w:multiLevelType w:val="multilevel"/>
    <w:tmpl w:val="1B08687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4D808D9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AAE6D75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766B45E1"/>
    <w:multiLevelType w:val="multilevel"/>
    <w:tmpl w:val="C89829FA"/>
    <w:lvl w:ilvl="0">
      <w:start w:val="1"/>
      <w:numFmt w:val="decimal"/>
      <w:lvlText w:val="%1."/>
      <w:lvlJc w:val="left"/>
      <w:pPr>
        <w:ind w:left="567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3"/>
  </w:num>
  <w:num w:numId="2">
    <w:abstractNumId w:val="9"/>
  </w:num>
  <w:num w:numId="3">
    <w:abstractNumId w:val="8"/>
  </w:num>
  <w:num w:numId="4">
    <w:abstractNumId w:val="6"/>
  </w:num>
  <w:num w:numId="5">
    <w:abstractNumId w:val="11"/>
  </w:num>
  <w:num w:numId="6">
    <w:abstractNumId w:val="5"/>
  </w:num>
  <w:num w:numId="7">
    <w:abstractNumId w:val="7"/>
  </w:num>
  <w:num w:numId="8">
    <w:abstractNumId w:val="4"/>
  </w:num>
  <w:num w:numId="9">
    <w:abstractNumId w:val="0"/>
  </w:num>
  <w:num w:numId="10">
    <w:abstractNumId w:val="1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  <w:lvlOverride w:ilvl="1">
      <w:lvl w:ilvl="1">
        <w:start w:val="1"/>
        <w:numFmt w:val="decimal"/>
        <w:lvlText w:val="%1.%2."/>
        <w:lvlJc w:val="left"/>
        <w:pPr>
          <w:ind w:left="792" w:hanging="432"/>
        </w:pPr>
      </w:lvl>
    </w:lvlOverride>
  </w:num>
  <w:num w:numId="13">
    <w:abstractNumId w:val="1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senia Koltsova">
    <w15:presenceInfo w15:providerId="AD" w15:userId="S-1-5-21-142304039-1320937256-3168615618-7081"/>
  </w15:person>
  <w15:person w15:author="Sergey Meshcheryakov">
    <w15:presenceInfo w15:providerId="None" w15:userId="Sergey Meshcheryakov"/>
  </w15:person>
  <w15:person w15:author="Maria Belugina">
    <w15:presenceInfo w15:providerId="AD" w15:userId="S-1-5-21-142304039-1320937256-3168615618-675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trackRevisions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CA9"/>
    <w:rsid w:val="000011CC"/>
    <w:rsid w:val="00001B1E"/>
    <w:rsid w:val="000040EC"/>
    <w:rsid w:val="00006E9B"/>
    <w:rsid w:val="00031E1D"/>
    <w:rsid w:val="0006673D"/>
    <w:rsid w:val="00083122"/>
    <w:rsid w:val="00097F22"/>
    <w:rsid w:val="000C433B"/>
    <w:rsid w:val="0012146B"/>
    <w:rsid w:val="00123F73"/>
    <w:rsid w:val="00163960"/>
    <w:rsid w:val="00165B2D"/>
    <w:rsid w:val="001704D1"/>
    <w:rsid w:val="00184C54"/>
    <w:rsid w:val="00190697"/>
    <w:rsid w:val="00193E38"/>
    <w:rsid w:val="001A1B7F"/>
    <w:rsid w:val="001A24D6"/>
    <w:rsid w:val="001C38FA"/>
    <w:rsid w:val="001D5482"/>
    <w:rsid w:val="001E6283"/>
    <w:rsid w:val="0024083C"/>
    <w:rsid w:val="00251D31"/>
    <w:rsid w:val="00277FB9"/>
    <w:rsid w:val="002A767F"/>
    <w:rsid w:val="002B40D4"/>
    <w:rsid w:val="002B6B6F"/>
    <w:rsid w:val="0030214B"/>
    <w:rsid w:val="0030784D"/>
    <w:rsid w:val="00310452"/>
    <w:rsid w:val="00326D9A"/>
    <w:rsid w:val="00336EF7"/>
    <w:rsid w:val="00346DFC"/>
    <w:rsid w:val="00381CA9"/>
    <w:rsid w:val="00382E2A"/>
    <w:rsid w:val="00386E29"/>
    <w:rsid w:val="00390F9A"/>
    <w:rsid w:val="003912B1"/>
    <w:rsid w:val="003934C1"/>
    <w:rsid w:val="00394A85"/>
    <w:rsid w:val="003B2A62"/>
    <w:rsid w:val="003B7F9B"/>
    <w:rsid w:val="003D47DE"/>
    <w:rsid w:val="003D6C69"/>
    <w:rsid w:val="003E50A1"/>
    <w:rsid w:val="00404817"/>
    <w:rsid w:val="00410346"/>
    <w:rsid w:val="004314D0"/>
    <w:rsid w:val="00442764"/>
    <w:rsid w:val="00462A26"/>
    <w:rsid w:val="00464D65"/>
    <w:rsid w:val="004659EA"/>
    <w:rsid w:val="004C04B0"/>
    <w:rsid w:val="004E38D9"/>
    <w:rsid w:val="005120C9"/>
    <w:rsid w:val="00525A79"/>
    <w:rsid w:val="005370AC"/>
    <w:rsid w:val="00572146"/>
    <w:rsid w:val="00576AB9"/>
    <w:rsid w:val="00587439"/>
    <w:rsid w:val="00590724"/>
    <w:rsid w:val="005B71A3"/>
    <w:rsid w:val="005C31D6"/>
    <w:rsid w:val="005F320A"/>
    <w:rsid w:val="006474FC"/>
    <w:rsid w:val="00654F63"/>
    <w:rsid w:val="0067024C"/>
    <w:rsid w:val="0067774A"/>
    <w:rsid w:val="006830FD"/>
    <w:rsid w:val="00691B36"/>
    <w:rsid w:val="00692200"/>
    <w:rsid w:val="006A60D6"/>
    <w:rsid w:val="006D50CC"/>
    <w:rsid w:val="006D7300"/>
    <w:rsid w:val="006E1E50"/>
    <w:rsid w:val="00714341"/>
    <w:rsid w:val="00734086"/>
    <w:rsid w:val="00740EC4"/>
    <w:rsid w:val="00747625"/>
    <w:rsid w:val="00775B46"/>
    <w:rsid w:val="00793BD2"/>
    <w:rsid w:val="007A454B"/>
    <w:rsid w:val="007C6ECA"/>
    <w:rsid w:val="00811C2F"/>
    <w:rsid w:val="00814346"/>
    <w:rsid w:val="00847840"/>
    <w:rsid w:val="00866ECD"/>
    <w:rsid w:val="00894DF3"/>
    <w:rsid w:val="00901103"/>
    <w:rsid w:val="009023E3"/>
    <w:rsid w:val="00903512"/>
    <w:rsid w:val="009062CE"/>
    <w:rsid w:val="00912269"/>
    <w:rsid w:val="00917AE3"/>
    <w:rsid w:val="00950133"/>
    <w:rsid w:val="00997847"/>
    <w:rsid w:val="009A0638"/>
    <w:rsid w:val="009A0E0A"/>
    <w:rsid w:val="009A202B"/>
    <w:rsid w:val="009B2A1C"/>
    <w:rsid w:val="009B797B"/>
    <w:rsid w:val="009C1FB5"/>
    <w:rsid w:val="009C38A1"/>
    <w:rsid w:val="009C47F3"/>
    <w:rsid w:val="009C737A"/>
    <w:rsid w:val="009D5846"/>
    <w:rsid w:val="00A32551"/>
    <w:rsid w:val="00A61599"/>
    <w:rsid w:val="00A66679"/>
    <w:rsid w:val="00A93F8B"/>
    <w:rsid w:val="00AA347F"/>
    <w:rsid w:val="00AD6E62"/>
    <w:rsid w:val="00AE49DC"/>
    <w:rsid w:val="00B03C29"/>
    <w:rsid w:val="00B13E48"/>
    <w:rsid w:val="00B15EC4"/>
    <w:rsid w:val="00B41CCE"/>
    <w:rsid w:val="00B6527C"/>
    <w:rsid w:val="00B84A67"/>
    <w:rsid w:val="00B93FF4"/>
    <w:rsid w:val="00BB080C"/>
    <w:rsid w:val="00BB2DB9"/>
    <w:rsid w:val="00BB317E"/>
    <w:rsid w:val="00BD2AA4"/>
    <w:rsid w:val="00BD4948"/>
    <w:rsid w:val="00BE62A9"/>
    <w:rsid w:val="00BF7112"/>
    <w:rsid w:val="00C17477"/>
    <w:rsid w:val="00C2179E"/>
    <w:rsid w:val="00C27093"/>
    <w:rsid w:val="00C274C9"/>
    <w:rsid w:val="00C41558"/>
    <w:rsid w:val="00C43B3C"/>
    <w:rsid w:val="00C4662C"/>
    <w:rsid w:val="00C7207B"/>
    <w:rsid w:val="00C8221A"/>
    <w:rsid w:val="00C90E75"/>
    <w:rsid w:val="00C910BC"/>
    <w:rsid w:val="00CA3453"/>
    <w:rsid w:val="00CA4811"/>
    <w:rsid w:val="00CB0903"/>
    <w:rsid w:val="00CB6FBA"/>
    <w:rsid w:val="00CF4A50"/>
    <w:rsid w:val="00D16A71"/>
    <w:rsid w:val="00D579D9"/>
    <w:rsid w:val="00D60895"/>
    <w:rsid w:val="00D639B1"/>
    <w:rsid w:val="00D737F8"/>
    <w:rsid w:val="00D971DC"/>
    <w:rsid w:val="00DB1B47"/>
    <w:rsid w:val="00DB4BCA"/>
    <w:rsid w:val="00DD054F"/>
    <w:rsid w:val="00DD6C81"/>
    <w:rsid w:val="00DE7C68"/>
    <w:rsid w:val="00DF0F5F"/>
    <w:rsid w:val="00E02CCA"/>
    <w:rsid w:val="00E20B79"/>
    <w:rsid w:val="00E60FDB"/>
    <w:rsid w:val="00E7370D"/>
    <w:rsid w:val="00E80B64"/>
    <w:rsid w:val="00E84012"/>
    <w:rsid w:val="00E84E16"/>
    <w:rsid w:val="00E906C2"/>
    <w:rsid w:val="00E9348E"/>
    <w:rsid w:val="00E93B64"/>
    <w:rsid w:val="00EC39C7"/>
    <w:rsid w:val="00ED3196"/>
    <w:rsid w:val="00EE2163"/>
    <w:rsid w:val="00F244FC"/>
    <w:rsid w:val="00F247B3"/>
    <w:rsid w:val="00F3071B"/>
    <w:rsid w:val="00F371E6"/>
    <w:rsid w:val="00F44312"/>
    <w:rsid w:val="00F85293"/>
    <w:rsid w:val="00F921A4"/>
    <w:rsid w:val="00FA0433"/>
    <w:rsid w:val="00FE3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E9A13"/>
  <w14:defaultImageDpi w14:val="32767"/>
  <w15:docId w15:val="{F56AA178-4C73-4383-9FD1-47861987A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81C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1E6"/>
    <w:pPr>
      <w:numPr>
        <w:numId w:val="1"/>
      </w:numPr>
      <w:spacing w:before="120" w:after="120" w:line="264" w:lineRule="auto"/>
      <w:contextualSpacing/>
      <w:outlineLvl w:val="0"/>
    </w:pPr>
    <w:rPr>
      <w:lang w:val="ru-RU"/>
    </w:rPr>
  </w:style>
  <w:style w:type="paragraph" w:styleId="Footer">
    <w:name w:val="footer"/>
    <w:basedOn w:val="Normal"/>
    <w:link w:val="FooterChar"/>
    <w:uiPriority w:val="99"/>
    <w:unhideWhenUsed/>
    <w:rsid w:val="00576AB9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6AB9"/>
  </w:style>
  <w:style w:type="character" w:styleId="PageNumber">
    <w:name w:val="page number"/>
    <w:basedOn w:val="DefaultParagraphFont"/>
    <w:uiPriority w:val="99"/>
    <w:semiHidden/>
    <w:unhideWhenUsed/>
    <w:rsid w:val="00576AB9"/>
  </w:style>
  <w:style w:type="table" w:styleId="TableGrid">
    <w:name w:val="Table Grid"/>
    <w:basedOn w:val="TableNormal"/>
    <w:uiPriority w:val="39"/>
    <w:rsid w:val="00576A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120C9"/>
    <w:rPr>
      <w:color w:val="0563C1" w:themeColor="hyperlink"/>
      <w:u w:val="single"/>
    </w:rPr>
  </w:style>
  <w:style w:type="numbering" w:styleId="111111">
    <w:name w:val="Outline List 2"/>
    <w:basedOn w:val="NoList"/>
    <w:uiPriority w:val="99"/>
    <w:semiHidden/>
    <w:unhideWhenUsed/>
    <w:rsid w:val="00997847"/>
    <w:pPr>
      <w:numPr>
        <w:numId w:val="13"/>
      </w:numPr>
    </w:pPr>
  </w:style>
  <w:style w:type="paragraph" w:styleId="Header">
    <w:name w:val="header"/>
    <w:basedOn w:val="Normal"/>
    <w:link w:val="HeaderChar"/>
    <w:uiPriority w:val="99"/>
    <w:unhideWhenUsed/>
    <w:rsid w:val="009A202B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202B"/>
  </w:style>
  <w:style w:type="paragraph" w:styleId="BalloonText">
    <w:name w:val="Balloon Text"/>
    <w:basedOn w:val="Normal"/>
    <w:link w:val="BalloonTextChar"/>
    <w:uiPriority w:val="99"/>
    <w:semiHidden/>
    <w:unhideWhenUsed/>
    <w:rsid w:val="009A202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202B"/>
    <w:rPr>
      <w:rFonts w:ascii="Times New Roman" w:hAnsi="Times New Roman" w:cs="Times New Roman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D3196"/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D3196"/>
    <w:rPr>
      <w:rFonts w:ascii="Times New Roman" w:hAnsi="Times New Roman" w:cs="Times New Roman"/>
      <w:sz w:val="24"/>
      <w:szCs w:val="24"/>
    </w:rPr>
  </w:style>
  <w:style w:type="paragraph" w:styleId="Revision">
    <w:name w:val="Revision"/>
    <w:hidden/>
    <w:uiPriority w:val="99"/>
    <w:semiHidden/>
    <w:rsid w:val="00ED3196"/>
  </w:style>
  <w:style w:type="character" w:styleId="CommentReference">
    <w:name w:val="annotation reference"/>
    <w:basedOn w:val="DefaultParagraphFont"/>
    <w:uiPriority w:val="99"/>
    <w:semiHidden/>
    <w:unhideWhenUsed/>
    <w:rsid w:val="00ED319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D3196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D3196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319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3196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546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5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microsoft.com/office/2011/relationships/people" Target="peop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comments" Target="comments.xml"/><Relationship Id="rId10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86E94A2-79FE-2541-964B-7FA5E3E339C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90E1BDE-ABB0-8649-B1CB-4EFF29A90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1812</Words>
  <Characters>10332</Characters>
  <Application>Microsoft Macintosh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Samsonov</dc:creator>
  <cp:keywords/>
  <dc:description/>
  <cp:lastModifiedBy>Sergey Meshcheryakov</cp:lastModifiedBy>
  <cp:revision>7</cp:revision>
  <dcterms:created xsi:type="dcterms:W3CDTF">2017-09-27T13:40:00Z</dcterms:created>
  <dcterms:modified xsi:type="dcterms:W3CDTF">2017-10-11T09:42:00Z</dcterms:modified>
</cp:coreProperties>
</file>
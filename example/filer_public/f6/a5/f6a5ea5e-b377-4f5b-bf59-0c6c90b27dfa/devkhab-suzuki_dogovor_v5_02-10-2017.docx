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588B8" w14:textId="77777777" w:rsidR="00956EB1" w:rsidRPr="00126D7A" w:rsidRDefault="00956EB1">
      <w:pPr>
        <w:widowControl w:val="0"/>
        <w:rPr>
          <w:lang w:val="ru-RU"/>
          <w:rPrChange w:id="0" w:author="Sergey Meshcheryakov" w:date="2017-10-11T13:05:00Z">
            <w:rPr/>
          </w:rPrChange>
        </w:rPr>
      </w:pPr>
      <w:bookmarkStart w:id="1" w:name="_GoBack"/>
      <w:bookmarkEnd w:id="1"/>
    </w:p>
    <w:p w14:paraId="661AE52A" w14:textId="3E014B40" w:rsidR="00956EB1" w:rsidRPr="00B03618" w:rsidRDefault="00DA1CA0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88" w:lineRule="auto"/>
        <w:jc w:val="center"/>
        <w:rPr>
          <w:rFonts w:ascii="Arial Bold" w:eastAsia="Arial Bold" w:hAnsi="Arial Bold" w:cs="Arial Bold"/>
          <w:b/>
          <w:lang w:val="ru-RU"/>
        </w:rPr>
      </w:pPr>
      <w:r>
        <w:rPr>
          <w:rFonts w:ascii="Arial Bold" w:eastAsia="Arial Bold" w:hAnsi="Arial Bold" w:cs="Arial Bold"/>
          <w:b/>
        </w:rPr>
        <w:t xml:space="preserve"> </w:t>
      </w:r>
      <w:r w:rsidR="0077496A">
        <w:rPr>
          <w:rFonts w:ascii="Arial Bold" w:eastAsia="Arial Bold" w:hAnsi="Arial Bold" w:cs="Arial Bold"/>
          <w:b/>
          <w:lang w:val="ru-RU"/>
        </w:rPr>
        <w:t>Д</w:t>
      </w:r>
      <w:r>
        <w:rPr>
          <w:rFonts w:ascii="Arial Bold" w:eastAsia="Arial Bold" w:hAnsi="Arial Bold" w:cs="Arial Bold"/>
          <w:b/>
        </w:rPr>
        <w:t xml:space="preserve">оговор № </w:t>
      </w:r>
      <w:r w:rsidR="00B03618">
        <w:rPr>
          <w:rFonts w:ascii="Arial Bold" w:eastAsia="Arial Bold" w:hAnsi="Arial Bold" w:cs="Arial Bold"/>
          <w:b/>
          <w:lang w:val="ru-RU"/>
        </w:rPr>
        <w:t>________________</w:t>
      </w:r>
    </w:p>
    <w:p w14:paraId="2DFEBD39" w14:textId="77777777" w:rsidR="00956EB1" w:rsidRDefault="00956EB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88" w:lineRule="auto"/>
      </w:pPr>
    </w:p>
    <w:p w14:paraId="20AE07A1" w14:textId="62852A35" w:rsidR="00956EB1" w:rsidRDefault="00DA1CA0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288" w:lineRule="auto"/>
        <w:ind w:right="30"/>
      </w:pPr>
      <w:r>
        <w:t xml:space="preserve">г. Москва                                                                      </w:t>
      </w:r>
      <w:r w:rsidR="009369CC">
        <w:t xml:space="preserve">   </w:t>
      </w:r>
      <w:r w:rsidR="009369CC">
        <w:tab/>
      </w:r>
      <w:r w:rsidR="009369CC">
        <w:tab/>
        <w:t xml:space="preserve">                      </w:t>
      </w:r>
      <w:r w:rsidR="009369CC">
        <w:tab/>
      </w:r>
      <w:r w:rsidR="009369CC">
        <w:tab/>
        <w:t xml:space="preserve">  </w:t>
      </w:r>
      <w:ins w:id="2" w:author="Ksenia Koltsova" w:date="2017-08-21T12:04:00Z">
        <w:r w:rsidR="000C3356">
          <w:t>«</w:t>
        </w:r>
        <w:del w:id="3" w:author="Sergey Meshcheryakov" w:date="2017-10-11T12:29:00Z">
          <w:r w:rsidR="000C3356" w:rsidDel="00F76262">
            <w:rPr>
              <w:lang w:val="ru-RU"/>
            </w:rPr>
            <w:delText>2</w:delText>
          </w:r>
        </w:del>
        <w:r w:rsidR="000C3356">
          <w:rPr>
            <w:lang w:val="ru-RU"/>
          </w:rPr>
          <w:t>1</w:t>
        </w:r>
      </w:ins>
      <w:ins w:id="4" w:author="Sergey Meshcheryakov" w:date="2017-10-11T12:29:00Z">
        <w:r w:rsidR="00F76262">
          <w:rPr>
            <w:lang w:val="ru-RU"/>
          </w:rPr>
          <w:t>6</w:t>
        </w:r>
      </w:ins>
      <w:ins w:id="5" w:author="Ksenia Koltsova" w:date="2017-08-21T12:04:00Z">
        <w:r w:rsidR="000C3356">
          <w:t xml:space="preserve">» </w:t>
        </w:r>
      </w:ins>
      <w:ins w:id="6" w:author="Sergey Meshcheryakov" w:date="2017-10-11T12:29:00Z">
        <w:r w:rsidR="00F76262">
          <w:rPr>
            <w:lang w:val="ru-RU"/>
          </w:rPr>
          <w:t>Октября</w:t>
        </w:r>
      </w:ins>
      <w:ins w:id="7" w:author="Ksenia Koltsova" w:date="2017-08-21T12:04:00Z">
        <w:del w:id="8" w:author="Sergey Meshcheryakov" w:date="2017-10-11T12:29:00Z">
          <w:r w:rsidR="000C3356" w:rsidDel="00F76262">
            <w:rPr>
              <w:lang w:val="ru-RU"/>
            </w:rPr>
            <w:delText>августа</w:delText>
          </w:r>
        </w:del>
        <w:r w:rsidR="000C3356">
          <w:t xml:space="preserve"> </w:t>
        </w:r>
      </w:ins>
      <w:r>
        <w:t>2017 г.</w:t>
      </w:r>
    </w:p>
    <w:p w14:paraId="4F676FBF" w14:textId="77777777" w:rsidR="00956EB1" w:rsidRDefault="00956EB1">
      <w:pPr>
        <w:widowControl w:val="0"/>
      </w:pPr>
    </w:p>
    <w:p w14:paraId="4E36DE6F" w14:textId="77777777" w:rsidR="00956EB1" w:rsidRDefault="00DA1CA0">
      <w:pPr>
        <w:widowControl w:val="0"/>
      </w:pPr>
      <w:r w:rsidRPr="002F28E4">
        <w:rPr>
          <w:b/>
        </w:rPr>
        <w:t>Общество с ограниченной ответственностью «ДевХаб»</w:t>
      </w:r>
      <w:r>
        <w:t xml:space="preserve"> в лице Генерального директора Самсоновой Елены Владимировны, действующего на основании Устава, именуемое в дальнейшем «Исполнитель», с одной стороны, и </w:t>
      </w:r>
    </w:p>
    <w:p w14:paraId="2A001F51" w14:textId="20DCCC14" w:rsidR="00956EB1" w:rsidRDefault="00EB4E0F">
      <w:pPr>
        <w:widowControl w:val="0"/>
      </w:pPr>
      <w:r w:rsidRPr="002F28E4">
        <w:rPr>
          <w:b/>
        </w:rPr>
        <w:t>Общество с ограниченной ответственностью «СУЗУКИ МОТОР РУС</w:t>
      </w:r>
      <w:r w:rsidRPr="00AE29F9">
        <w:rPr>
          <w:b/>
        </w:rPr>
        <w:t>»</w:t>
      </w:r>
      <w:r w:rsidR="00DA1CA0">
        <w:t xml:space="preserve"> в лице </w:t>
      </w:r>
      <w:r w:rsidRPr="00EB4E0F">
        <w:t xml:space="preserve">Генерального директора </w:t>
      </w:r>
      <w:r w:rsidR="00AE29F9">
        <w:rPr>
          <w:lang w:val="ru-RU"/>
        </w:rPr>
        <w:br/>
      </w:r>
      <w:r w:rsidRPr="00EB4E0F">
        <w:t>г-на Сумида Кэиити</w:t>
      </w:r>
      <w:r w:rsidR="00DA1CA0">
        <w:t xml:space="preserve">, действующего на основании </w:t>
      </w:r>
      <w:r w:rsidRPr="00EB4E0F">
        <w:t>Устава</w:t>
      </w:r>
      <w:r>
        <w:t xml:space="preserve">, </w:t>
      </w:r>
      <w:r w:rsidR="0096172E">
        <w:t xml:space="preserve">именуемое в дальнейшем «Заказчик», </w:t>
      </w:r>
      <w:r w:rsidR="00DA1CA0">
        <w:t>с другой стороны, совместно именуемые «Стороны», заключили настоящий Договор (далее — «Договор») о нижеследующем:</w:t>
      </w:r>
    </w:p>
    <w:p w14:paraId="61BE3BD8" w14:textId="77777777" w:rsidR="00956EB1" w:rsidRDefault="00DA1CA0">
      <w:pPr>
        <w:pStyle w:val="Heading1"/>
        <w:numPr>
          <w:ilvl w:val="0"/>
          <w:numId w:val="1"/>
        </w:numPr>
      </w:pPr>
      <w:bookmarkStart w:id="9" w:name="_y1vdi01j4vtb" w:colFirst="0" w:colLast="0"/>
      <w:bookmarkEnd w:id="9"/>
      <w:r>
        <w:t>Предмет Договора</w:t>
      </w:r>
    </w:p>
    <w:p w14:paraId="6DB0D946" w14:textId="1AF5991B" w:rsidR="00AE60BB" w:rsidRPr="00AE60BB" w:rsidRDefault="00AE60BB" w:rsidP="00B50D76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lang w:val="ru-RU"/>
        </w:rPr>
      </w:pPr>
      <w:bookmarkStart w:id="10" w:name="_ovw3yumgv5x6" w:colFirst="0" w:colLast="0"/>
      <w:bookmarkEnd w:id="10"/>
      <w:r>
        <w:rPr>
          <w:lang w:val="ru-RU"/>
        </w:rPr>
        <w:t>Исполнитель выполняет Работы по разработке программ для ЭВМ и баз данных (программных средств и информационных продуктов вычислительной техники), их адаптации и модификации согласно требованиям Заказчика.</w:t>
      </w:r>
    </w:p>
    <w:p w14:paraId="67A69BC0" w14:textId="4401227D" w:rsidR="00B50D76" w:rsidRPr="00D41492" w:rsidRDefault="00B50D76" w:rsidP="00B50D76">
      <w:pPr>
        <w:widowControl w:val="0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lang w:val="ru-RU"/>
        </w:rPr>
      </w:pPr>
      <w:r w:rsidRPr="00D41492">
        <w:rPr>
          <w:lang w:val="ru-RU"/>
        </w:rPr>
        <w:t>Исполнитель обязуется выполнить Работы, указанные в Приложениях к Договору (далее – «Работы»), а Заказчик обязуется принять и оплатить выполненные Исполнителем Работы</w:t>
      </w:r>
      <w:r w:rsidR="00113CCA">
        <w:rPr>
          <w:lang w:val="ru-RU"/>
        </w:rPr>
        <w:t xml:space="preserve"> в порядке</w:t>
      </w:r>
      <w:r w:rsidR="002F28E4">
        <w:rPr>
          <w:lang w:val="ru-RU"/>
        </w:rPr>
        <w:t>,</w:t>
      </w:r>
      <w:r w:rsidR="00113CCA">
        <w:rPr>
          <w:lang w:val="ru-RU"/>
        </w:rPr>
        <w:t xml:space="preserve"> установленном </w:t>
      </w:r>
      <w:r w:rsidR="00AE60BB">
        <w:rPr>
          <w:lang w:val="ru-RU"/>
        </w:rPr>
        <w:t>настоящим Договором</w:t>
      </w:r>
      <w:r w:rsidRPr="00D41492">
        <w:rPr>
          <w:lang w:val="ru-RU"/>
        </w:rPr>
        <w:t>.</w:t>
      </w:r>
    </w:p>
    <w:p w14:paraId="6628CEB7" w14:textId="77777777" w:rsidR="00956EB1" w:rsidRDefault="00DA1CA0">
      <w:pPr>
        <w:pStyle w:val="Heading1"/>
        <w:widowControl w:val="0"/>
        <w:numPr>
          <w:ilvl w:val="0"/>
          <w:numId w:val="1"/>
        </w:numPr>
      </w:pPr>
      <w:r>
        <w:t>Срок выполнения Работ</w:t>
      </w:r>
    </w:p>
    <w:p w14:paraId="468F20F7" w14:textId="05CFC336" w:rsidR="00956EB1" w:rsidRPr="00AE29F9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 xml:space="preserve">Общая продолжительность выполнения Работ </w:t>
      </w:r>
      <w:r w:rsidRPr="00AE29F9">
        <w:t xml:space="preserve">определяется </w:t>
      </w:r>
      <w:r w:rsidR="0096172E" w:rsidRPr="00AE29F9">
        <w:rPr>
          <w:lang w:val="ru-RU"/>
        </w:rPr>
        <w:t xml:space="preserve">в </w:t>
      </w:r>
      <w:r w:rsidRPr="00AE29F9">
        <w:t>Приложениях к Договору.</w:t>
      </w:r>
    </w:p>
    <w:p w14:paraId="0A4A309F" w14:textId="253F0F9F" w:rsidR="00DB13CE" w:rsidRPr="00741723" w:rsidRDefault="00113CCA" w:rsidP="00DB13CE">
      <w:pPr>
        <w:widowControl w:val="0"/>
        <w:numPr>
          <w:ilvl w:val="1"/>
          <w:numId w:val="1"/>
        </w:numPr>
        <w:ind w:left="720" w:hanging="360"/>
        <w:contextualSpacing/>
      </w:pPr>
      <w:r>
        <w:rPr>
          <w:lang w:val="ru-RU"/>
        </w:rPr>
        <w:t>Работы состоят</w:t>
      </w:r>
      <w:r w:rsidR="00AE60BB" w:rsidRPr="00AE29F9">
        <w:rPr>
          <w:lang w:val="ru-RU"/>
        </w:rPr>
        <w:t xml:space="preserve"> из Этапов. Описание каждого Этапа </w:t>
      </w:r>
      <w:r>
        <w:rPr>
          <w:lang w:val="ru-RU"/>
        </w:rPr>
        <w:t>Работ</w:t>
      </w:r>
      <w:r w:rsidR="00AE60BB" w:rsidRPr="00AE29F9">
        <w:rPr>
          <w:lang w:val="ru-RU"/>
        </w:rPr>
        <w:t xml:space="preserve"> представлено</w:t>
      </w:r>
      <w:r w:rsidR="00AE60BB">
        <w:rPr>
          <w:lang w:val="ru-RU"/>
        </w:rPr>
        <w:t xml:space="preserve"> в Приложениях к насто</w:t>
      </w:r>
      <w:r w:rsidR="00741723">
        <w:rPr>
          <w:lang w:val="ru-RU"/>
        </w:rPr>
        <w:t>я</w:t>
      </w:r>
      <w:r w:rsidR="00AE60BB">
        <w:rPr>
          <w:lang w:val="ru-RU"/>
        </w:rPr>
        <w:t xml:space="preserve">щему Договору. </w:t>
      </w:r>
      <w:r w:rsidR="00DB13CE">
        <w:rPr>
          <w:lang w:val="ru-RU"/>
        </w:rPr>
        <w:t>Начало работ по каждому Этапу возможно только после подписания Сторонами соответствующего Приложения/дополнительного соглашения к настоящему Договору.</w:t>
      </w:r>
    </w:p>
    <w:p w14:paraId="41E7D9D8" w14:textId="54F2026D" w:rsidR="00A93A61" w:rsidRPr="00A93A61" w:rsidRDefault="00A93A61">
      <w:pPr>
        <w:widowControl w:val="0"/>
        <w:numPr>
          <w:ilvl w:val="1"/>
          <w:numId w:val="1"/>
        </w:numPr>
        <w:ind w:left="720" w:hanging="360"/>
        <w:contextualSpacing/>
      </w:pPr>
      <w:r>
        <w:rPr>
          <w:lang w:val="ru-RU"/>
        </w:rPr>
        <w:t xml:space="preserve">Срок проведения Работ может быть увеличен соразмерно количеству дней, в течение которых не исполнялись обязательства, установленные настоящим Договором. Исполнитель обязуется известить </w:t>
      </w:r>
      <w:ins w:id="11" w:author="Ksenia Koltsova" w:date="2017-08-21T12:16:00Z">
        <w:r w:rsidR="003A4C4D">
          <w:rPr>
            <w:lang w:val="ru-RU"/>
          </w:rPr>
          <w:t>З</w:t>
        </w:r>
      </w:ins>
      <w:del w:id="12" w:author="Ksenia Koltsova" w:date="2017-08-21T12:16:00Z">
        <w:r w:rsidDel="003A4C4D">
          <w:rPr>
            <w:lang w:val="ru-RU"/>
          </w:rPr>
          <w:delText>з</w:delText>
        </w:r>
      </w:del>
      <w:r>
        <w:rPr>
          <w:lang w:val="ru-RU"/>
        </w:rPr>
        <w:t>аказчика о нарушении сроко</w:t>
      </w:r>
      <w:r w:rsidR="003C6E59">
        <w:rPr>
          <w:lang w:val="ru-RU"/>
        </w:rPr>
        <w:t>в</w:t>
      </w:r>
      <w:r>
        <w:rPr>
          <w:lang w:val="ru-RU"/>
        </w:rPr>
        <w:t xml:space="preserve"> Работ, а также указать причины, вызвавшие данное нарушение, и предполагаемую дату устранения нарушения, если данное нарушение возможно устранить</w:t>
      </w:r>
      <w:ins w:id="13" w:author="Ksenia Koltsova" w:date="2017-08-21T12:19:00Z">
        <w:r w:rsidR="003A4C4D">
          <w:rPr>
            <w:lang w:val="ru-RU"/>
          </w:rPr>
          <w:t xml:space="preserve"> в установленный срок</w:t>
        </w:r>
      </w:ins>
      <w:r>
        <w:rPr>
          <w:lang w:val="ru-RU"/>
        </w:rPr>
        <w:t xml:space="preserve">. Нарушение сроков Работ фиксируется отдельным </w:t>
      </w:r>
      <w:ins w:id="14" w:author="Elena Ivanova" w:date="2017-08-22T14:16:00Z">
        <w:r w:rsidR="006F77C4">
          <w:rPr>
            <w:lang w:val="ru-RU"/>
          </w:rPr>
          <w:t>дополнительным соглашением</w:t>
        </w:r>
      </w:ins>
      <w:ins w:id="15" w:author="Ksenia Koltsova" w:date="2017-08-21T12:17:00Z">
        <w:del w:id="16" w:author="Elena Ivanova" w:date="2017-08-22T14:16:00Z">
          <w:r w:rsidR="003A4C4D" w:rsidDel="006F77C4">
            <w:rPr>
              <w:lang w:val="ru-RU"/>
            </w:rPr>
            <w:delText>П</w:delText>
          </w:r>
        </w:del>
      </w:ins>
      <w:del w:id="17" w:author="Elena Ivanova" w:date="2017-08-22T14:16:00Z">
        <w:r w:rsidDel="006F77C4">
          <w:rPr>
            <w:lang w:val="ru-RU"/>
          </w:rPr>
          <w:delText>протоколом</w:delText>
        </w:r>
      </w:del>
      <w:r>
        <w:rPr>
          <w:lang w:val="ru-RU"/>
        </w:rPr>
        <w:t>.</w:t>
      </w:r>
    </w:p>
    <w:p w14:paraId="12B4DAE1" w14:textId="046C964C" w:rsidR="00A93A61" w:rsidRPr="00A93A61" w:rsidRDefault="00A93A61">
      <w:pPr>
        <w:widowControl w:val="0"/>
        <w:numPr>
          <w:ilvl w:val="1"/>
          <w:numId w:val="1"/>
        </w:numPr>
        <w:ind w:left="720" w:hanging="360"/>
        <w:contextualSpacing/>
      </w:pPr>
      <w:r>
        <w:rPr>
          <w:lang w:val="ru-RU"/>
        </w:rPr>
        <w:t>Изменение рамок и сроков Работ</w:t>
      </w:r>
      <w:r w:rsidR="00AC2415">
        <w:rPr>
          <w:lang w:val="ru-RU"/>
        </w:rPr>
        <w:t>, о</w:t>
      </w:r>
      <w:r>
        <w:rPr>
          <w:lang w:val="ru-RU"/>
        </w:rPr>
        <w:t xml:space="preserve">говоренных в соответствующих </w:t>
      </w:r>
      <w:ins w:id="18" w:author="Ksenia Koltsova" w:date="2017-08-21T12:19:00Z">
        <w:r w:rsidR="003A4C4D">
          <w:rPr>
            <w:lang w:val="ru-RU"/>
          </w:rPr>
          <w:t>П</w:t>
        </w:r>
      </w:ins>
      <w:del w:id="19" w:author="Ksenia Koltsova" w:date="2017-08-21T12:19:00Z">
        <w:r w:rsidDel="003A4C4D">
          <w:rPr>
            <w:lang w:val="ru-RU"/>
          </w:rPr>
          <w:delText>п</w:delText>
        </w:r>
      </w:del>
      <w:r>
        <w:rPr>
          <w:lang w:val="ru-RU"/>
        </w:rPr>
        <w:t>риложениях и дополнительных соглашениях к настоящему Договору, осу</w:t>
      </w:r>
      <w:r w:rsidR="00DB13CE">
        <w:rPr>
          <w:lang w:val="ru-RU"/>
        </w:rPr>
        <w:t xml:space="preserve">ществляется путем согласования, утверждения и </w:t>
      </w:r>
      <w:r>
        <w:rPr>
          <w:lang w:val="ru-RU"/>
        </w:rPr>
        <w:t xml:space="preserve">подписания </w:t>
      </w:r>
      <w:ins w:id="20" w:author="Elena Ivanova" w:date="2017-08-22T14:26:00Z">
        <w:r w:rsidR="006F77C4">
          <w:rPr>
            <w:lang w:val="ru-RU"/>
          </w:rPr>
          <w:t>дополнительных соглашений</w:t>
        </w:r>
      </w:ins>
      <w:commentRangeStart w:id="21"/>
      <w:del w:id="22" w:author="Elena Ivanova" w:date="2017-08-22T14:26:00Z">
        <w:r w:rsidDel="006F77C4">
          <w:rPr>
            <w:lang w:val="ru-RU"/>
          </w:rPr>
          <w:delText>Запросов на изменение</w:delText>
        </w:r>
      </w:del>
      <w:r w:rsidR="00DB13CE">
        <w:rPr>
          <w:lang w:val="ru-RU"/>
        </w:rPr>
        <w:t>.</w:t>
      </w:r>
      <w:commentRangeEnd w:id="21"/>
      <w:r w:rsidR="003A4C4D">
        <w:rPr>
          <w:rStyle w:val="CommentReference"/>
        </w:rPr>
        <w:commentReference w:id="21"/>
      </w:r>
    </w:p>
    <w:p w14:paraId="7D9B8FB9" w14:textId="6D760BD5" w:rsidR="00DB13CE" w:rsidRPr="00DB13CE" w:rsidRDefault="00DB13CE" w:rsidP="00DB13CE">
      <w:pPr>
        <w:pStyle w:val="ListParagraph"/>
        <w:widowControl w:val="0"/>
      </w:pPr>
      <w:r>
        <w:rPr>
          <w:lang w:val="ru-RU"/>
        </w:rPr>
        <w:t xml:space="preserve">2.4.1. </w:t>
      </w:r>
      <w:r w:rsidR="00A93A61" w:rsidRPr="00DB13CE">
        <w:rPr>
          <w:lang w:val="ru-RU"/>
        </w:rPr>
        <w:t>При получении Запроса на измен</w:t>
      </w:r>
      <w:r w:rsidRPr="00DB13CE">
        <w:rPr>
          <w:lang w:val="ru-RU"/>
        </w:rPr>
        <w:t>ение Исполнитель оценивает влия</w:t>
      </w:r>
      <w:r w:rsidR="00A93A61" w:rsidRPr="00DB13CE">
        <w:rPr>
          <w:lang w:val="ru-RU"/>
        </w:rPr>
        <w:t>ние запрашиваемых измен</w:t>
      </w:r>
      <w:r w:rsidRPr="00DB13CE">
        <w:rPr>
          <w:lang w:val="ru-RU"/>
        </w:rPr>
        <w:t xml:space="preserve">ений на сроки и бюджет проекта. Стоимость дополнительных расходов определяется в </w:t>
      </w:r>
      <w:ins w:id="23" w:author="Sergey Meshcheryakov" w:date="2017-10-02T11:59:00Z">
        <w:r w:rsidR="007F301F">
          <w:rPr>
            <w:lang w:val="ru-RU"/>
          </w:rPr>
          <w:t xml:space="preserve">соответствующем дополнительном соглашении, либо в </w:t>
        </w:r>
      </w:ins>
      <w:r w:rsidRPr="00DB13CE">
        <w:rPr>
          <w:lang w:val="ru-RU"/>
        </w:rPr>
        <w:t>соответствии со ставками</w:t>
      </w:r>
      <w:r w:rsidR="00133198">
        <w:rPr>
          <w:lang w:val="ru-RU"/>
        </w:rPr>
        <w:t>,</w:t>
      </w:r>
      <w:r w:rsidRPr="00DB13CE">
        <w:rPr>
          <w:lang w:val="ru-RU"/>
        </w:rPr>
        <w:t xml:space="preserve"> указанными в </w:t>
      </w:r>
      <w:ins w:id="24" w:author="Sergey Meshcheryakov" w:date="2017-10-02T11:59:00Z">
        <w:r w:rsidR="007F301F">
          <w:rPr>
            <w:lang w:val="ru-RU"/>
          </w:rPr>
          <w:t xml:space="preserve">дополнительных соглашениях к </w:t>
        </w:r>
      </w:ins>
      <w:r w:rsidRPr="00DB13CE">
        <w:rPr>
          <w:lang w:val="ru-RU"/>
        </w:rPr>
        <w:t>настояще</w:t>
      </w:r>
      <w:ins w:id="25" w:author="Sergey Meshcheryakov" w:date="2017-10-02T12:00:00Z">
        <w:r w:rsidR="007F301F">
          <w:rPr>
            <w:lang w:val="ru-RU"/>
          </w:rPr>
          <w:t xml:space="preserve">му </w:t>
        </w:r>
      </w:ins>
      <w:del w:id="26" w:author="Sergey Meshcheryakov" w:date="2017-10-02T12:00:00Z">
        <w:r w:rsidRPr="00DB13CE" w:rsidDel="007F301F">
          <w:rPr>
            <w:lang w:val="ru-RU"/>
          </w:rPr>
          <w:delText xml:space="preserve">м </w:delText>
        </w:r>
      </w:del>
      <w:r w:rsidRPr="00DB13CE">
        <w:rPr>
          <w:lang w:val="ru-RU"/>
        </w:rPr>
        <w:t>Договор</w:t>
      </w:r>
      <w:ins w:id="27" w:author="Sergey Meshcheryakov" w:date="2017-10-02T12:00:00Z">
        <w:r w:rsidR="007F301F">
          <w:rPr>
            <w:lang w:val="ru-RU"/>
          </w:rPr>
          <w:t>у</w:t>
        </w:r>
      </w:ins>
      <w:del w:id="28" w:author="Sergey Meshcheryakov" w:date="2017-10-02T12:00:00Z">
        <w:r w:rsidRPr="00DB13CE" w:rsidDel="007F301F">
          <w:rPr>
            <w:lang w:val="ru-RU"/>
          </w:rPr>
          <w:delText>е</w:delText>
        </w:r>
      </w:del>
      <w:r w:rsidRPr="00DB13CE">
        <w:rPr>
          <w:lang w:val="ru-RU"/>
        </w:rPr>
        <w:t xml:space="preserve">. </w:t>
      </w:r>
    </w:p>
    <w:p w14:paraId="1D1A701B" w14:textId="1EE206F4" w:rsidR="00DB13CE" w:rsidRPr="00741723" w:rsidRDefault="00DB13CE" w:rsidP="00DB13CE">
      <w:pPr>
        <w:pStyle w:val="ListParagraph"/>
        <w:widowControl w:val="0"/>
        <w:numPr>
          <w:ilvl w:val="2"/>
          <w:numId w:val="5"/>
        </w:numPr>
      </w:pPr>
      <w:r w:rsidRPr="00DB13CE">
        <w:rPr>
          <w:lang w:val="ru-RU"/>
        </w:rPr>
        <w:t xml:space="preserve">Утвержденные </w:t>
      </w:r>
      <w:ins w:id="29" w:author="Ksenia Koltsova" w:date="2017-08-21T12:32:00Z">
        <w:r w:rsidR="00DD77BA">
          <w:rPr>
            <w:lang w:val="ru-RU"/>
          </w:rPr>
          <w:t>З</w:t>
        </w:r>
      </w:ins>
      <w:del w:id="30" w:author="Ksenia Koltsova" w:date="2017-08-21T12:32:00Z">
        <w:r w:rsidRPr="00DB13CE" w:rsidDel="00DD77BA">
          <w:rPr>
            <w:lang w:val="ru-RU"/>
          </w:rPr>
          <w:delText>з</w:delText>
        </w:r>
      </w:del>
      <w:r w:rsidRPr="00DB13CE">
        <w:rPr>
          <w:lang w:val="ru-RU"/>
        </w:rPr>
        <w:t xml:space="preserve">апросы на изменения являются неотъемлемой частью настоящего Договора. </w:t>
      </w:r>
    </w:p>
    <w:p w14:paraId="5455F87A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31" w:name="_uesubztlti0i" w:colFirst="0" w:colLast="0"/>
      <w:bookmarkEnd w:id="31"/>
      <w:r>
        <w:t>Сдача-приёмка выполненных Работ</w:t>
      </w:r>
    </w:p>
    <w:p w14:paraId="0F85140A" w14:textId="59E2A053" w:rsidR="003B633E" w:rsidRPr="003528DD" w:rsidRDefault="00004A5A">
      <w:pPr>
        <w:widowControl w:val="0"/>
        <w:numPr>
          <w:ilvl w:val="1"/>
          <w:numId w:val="1"/>
        </w:numPr>
        <w:ind w:left="720" w:hanging="360"/>
        <w:contextualSpacing/>
      </w:pPr>
      <w:commentRangeStart w:id="32"/>
      <w:commentRangeStart w:id="33"/>
      <w:r>
        <w:rPr>
          <w:lang w:val="ru-RU"/>
        </w:rPr>
        <w:t xml:space="preserve">Каждый Этап Работ завершается приемом Заказчиком выполненных работ по Этапу путем согласования Сторонами Отчета </w:t>
      </w:r>
      <w:r w:rsidR="00133198">
        <w:rPr>
          <w:lang w:val="ru-RU"/>
        </w:rPr>
        <w:t xml:space="preserve">по этапу </w:t>
      </w:r>
      <w:r>
        <w:rPr>
          <w:lang w:val="ru-RU"/>
        </w:rPr>
        <w:t>(далее – «</w:t>
      </w:r>
      <w:commentRangeStart w:id="34"/>
      <w:r>
        <w:rPr>
          <w:lang w:val="ru-RU"/>
        </w:rPr>
        <w:t>Отчет</w:t>
      </w:r>
      <w:commentRangeEnd w:id="34"/>
      <w:r w:rsidR="002A59CC">
        <w:rPr>
          <w:rStyle w:val="CommentReference"/>
        </w:rPr>
        <w:commentReference w:id="34"/>
      </w:r>
      <w:r>
        <w:rPr>
          <w:lang w:val="ru-RU"/>
        </w:rPr>
        <w:t>»)</w:t>
      </w:r>
      <w:r w:rsidR="003B633E">
        <w:rPr>
          <w:lang w:val="ru-RU"/>
        </w:rPr>
        <w:t>.</w:t>
      </w:r>
      <w:ins w:id="35" w:author="Ksenia Koltsova" w:date="2017-08-28T10:15:00Z">
        <w:r w:rsidR="00132FF6">
          <w:rPr>
            <w:lang w:val="ru-RU"/>
          </w:rPr>
          <w:t xml:space="preserve"> Форма Отчета представлена в Дополнении № 1 к Договору.</w:t>
        </w:r>
      </w:ins>
    </w:p>
    <w:p w14:paraId="1E153718" w14:textId="53EBF548" w:rsidR="00004A5A" w:rsidRPr="00004A5A" w:rsidRDefault="003B633E">
      <w:pPr>
        <w:widowControl w:val="0"/>
        <w:numPr>
          <w:ilvl w:val="1"/>
          <w:numId w:val="1"/>
        </w:numPr>
        <w:ind w:left="720" w:hanging="360"/>
        <w:contextualSpacing/>
      </w:pPr>
      <w:r>
        <w:t xml:space="preserve">Каждый период, равный 4 (четырём) неделям, Исполнитель предоставляет Заказчику </w:t>
      </w:r>
      <w:ins w:id="36" w:author="Ksenia Koltsova" w:date="2017-08-21T12:36:00Z">
        <w:r w:rsidR="00F96246">
          <w:rPr>
            <w:lang w:val="ru-RU"/>
          </w:rPr>
          <w:t>О</w:t>
        </w:r>
      </w:ins>
      <w:del w:id="37" w:author="Ksenia Koltsova" w:date="2017-08-21T12:36:00Z">
        <w:r w:rsidDel="00F96246">
          <w:delText>о</w:delText>
        </w:r>
      </w:del>
      <w:r>
        <w:t>тчёт о выполненных работах за период</w:t>
      </w:r>
      <w:commentRangeStart w:id="38"/>
      <w:ins w:id="39" w:author="Sergey Meshcheryakov" w:date="2017-10-02T12:01:00Z">
        <w:r w:rsidR="00A67D0C">
          <w:t>.</w:t>
        </w:r>
      </w:ins>
      <w:del w:id="40" w:author="Sergey Meshcheryakov" w:date="2017-10-02T12:01:00Z">
        <w:r w:rsidDel="00A67D0C">
          <w:delText>, счёт и Акт сдачи-приёмки работ</w:delText>
        </w:r>
        <w:r w:rsidR="00B2275E" w:rsidDel="00A67D0C">
          <w:delText xml:space="preserve"> </w:delText>
        </w:r>
        <w:r w:rsidR="00004A5A" w:rsidDel="00A67D0C">
          <w:rPr>
            <w:lang w:val="ru-RU"/>
          </w:rPr>
          <w:delText>в 2 (двух) экземплярах</w:delText>
        </w:r>
        <w:r w:rsidR="00D05C3A" w:rsidDel="00A67D0C">
          <w:delText xml:space="preserve"> одновременно с результатом Работ</w:delText>
        </w:r>
        <w:r w:rsidDel="00A67D0C">
          <w:delText>, полученным за данный</w:delText>
        </w:r>
        <w:r w:rsidDel="00A67D0C">
          <w:rPr>
            <w:lang w:val="ru-RU"/>
          </w:rPr>
          <w:delText xml:space="preserve"> п</w:delText>
        </w:r>
        <w:r w:rsidR="00573122" w:rsidDel="00A67D0C">
          <w:rPr>
            <w:lang w:val="ru-RU"/>
          </w:rPr>
          <w:delText>ериод</w:delText>
        </w:r>
        <w:r w:rsidR="00004A5A" w:rsidDel="00A67D0C">
          <w:rPr>
            <w:lang w:val="ru-RU"/>
          </w:rPr>
          <w:delText xml:space="preserve">. </w:delText>
        </w:r>
        <w:commentRangeEnd w:id="32"/>
        <w:r w:rsidR="00982D83" w:rsidDel="00A67D0C">
          <w:rPr>
            <w:rStyle w:val="CommentReference"/>
          </w:rPr>
          <w:commentReference w:id="32"/>
        </w:r>
        <w:commentRangeEnd w:id="33"/>
        <w:r w:rsidR="00EC1BD7" w:rsidDel="00A67D0C">
          <w:rPr>
            <w:rStyle w:val="CommentReference"/>
          </w:rPr>
          <w:commentReference w:id="33"/>
        </w:r>
      </w:del>
      <w:commentRangeEnd w:id="38"/>
      <w:r w:rsidR="00A67D0C">
        <w:rPr>
          <w:rStyle w:val="CommentReference"/>
        </w:rPr>
        <w:commentReference w:id="38"/>
      </w:r>
    </w:p>
    <w:p w14:paraId="0E10E188" w14:textId="775D49CF" w:rsidR="00004A5A" w:rsidRPr="00004A5A" w:rsidRDefault="00004A5A">
      <w:pPr>
        <w:widowControl w:val="0"/>
        <w:numPr>
          <w:ilvl w:val="1"/>
          <w:numId w:val="1"/>
        </w:numPr>
        <w:ind w:left="720" w:hanging="360"/>
        <w:contextualSpacing/>
      </w:pPr>
      <w:r>
        <w:rPr>
          <w:lang w:val="ru-RU"/>
        </w:rPr>
        <w:t xml:space="preserve">Лица, ответственные за приемку результатов Работ, определяются в </w:t>
      </w:r>
      <w:r w:rsidR="00133198">
        <w:rPr>
          <w:lang w:val="ru-RU"/>
        </w:rPr>
        <w:t>Приложениях</w:t>
      </w:r>
      <w:r>
        <w:rPr>
          <w:lang w:val="ru-RU"/>
        </w:rPr>
        <w:t xml:space="preserve"> к настоящему Договору. </w:t>
      </w:r>
    </w:p>
    <w:p w14:paraId="3ECDC52E" w14:textId="46F527B6" w:rsidR="00004A5A" w:rsidRPr="00004A5A" w:rsidRDefault="00004A5A">
      <w:pPr>
        <w:widowControl w:val="0"/>
        <w:numPr>
          <w:ilvl w:val="1"/>
          <w:numId w:val="1"/>
        </w:numPr>
        <w:ind w:left="720" w:hanging="360"/>
        <w:contextualSpacing/>
      </w:pPr>
      <w:r>
        <w:rPr>
          <w:lang w:val="ru-RU"/>
        </w:rPr>
        <w:t xml:space="preserve">Отчет подготавливается Исполнителем и предоставляется Уполномоченному лицу Заказчика в сроки, определенные в описании каждого Этапа Работ. </w:t>
      </w:r>
    </w:p>
    <w:p w14:paraId="012A45DA" w14:textId="6FA1D6B1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Сдача-приемка выполненных Работ по Договору осуществляется в соответствии с Приложениями к Договору путем подписания Сторонами соответствующего Акта сдачи-приемки Работ (далее — Акт), предоставленного Исполнителем Заказчику одновременно с результатом Работ</w:t>
      </w:r>
      <w:del w:id="41" w:author="Sergey Meshcheryakov" w:date="2017-10-02T12:02:00Z">
        <w:r w:rsidR="00004A5A" w:rsidDel="00A67D0C">
          <w:rPr>
            <w:lang w:val="ru-RU"/>
          </w:rPr>
          <w:delText xml:space="preserve"> по </w:delText>
        </w:r>
        <w:r w:rsidR="003B633E" w:rsidDel="00A67D0C">
          <w:rPr>
            <w:lang w:val="ru-RU"/>
          </w:rPr>
          <w:delText>Периоду</w:delText>
        </w:r>
      </w:del>
      <w:r>
        <w:t>.</w:t>
      </w:r>
    </w:p>
    <w:p w14:paraId="4DC67464" w14:textId="77777777" w:rsidR="00956EB1" w:rsidRPr="0009449E" w:rsidRDefault="00DA1CA0">
      <w:pPr>
        <w:widowControl w:val="0"/>
        <w:numPr>
          <w:ilvl w:val="1"/>
          <w:numId w:val="1"/>
        </w:numPr>
        <w:ind w:left="720" w:hanging="360"/>
        <w:contextualSpacing/>
        <w:rPr>
          <w:color w:val="000000" w:themeColor="text1"/>
        </w:rPr>
      </w:pPr>
      <w:r>
        <w:lastRenderedPageBreak/>
        <w:t>Исполнитель предоставляет Заказчику результаты Работ на утверждение в виде</w:t>
      </w:r>
      <w:r>
        <w:rPr>
          <w:color w:val="333333"/>
        </w:rPr>
        <w:t xml:space="preserve"> </w:t>
      </w:r>
      <w:r w:rsidRPr="0009449E">
        <w:rPr>
          <w:color w:val="000000" w:themeColor="text1"/>
        </w:rPr>
        <w:t>графических файлов и документации, предоставляет онлайн-доступ к разработанному или изменённому программному обеспечению, размещенному на сервере Исполнителя или Заказчика.</w:t>
      </w:r>
    </w:p>
    <w:p w14:paraId="516C0302" w14:textId="653E984A" w:rsidR="00956EB1" w:rsidRPr="00AE29F9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 xml:space="preserve">Заказчик не позднее 5 (пяти) рабочих дней с момента представления Исполнителем результата Работ по </w:t>
      </w:r>
      <w:r w:rsidRPr="00AE29F9">
        <w:t xml:space="preserve">соответствующему Приложению и получения Акта рассматривает представленный результат Работ, подписывает Акт или направляет Исполнителю в письменном виде </w:t>
      </w:r>
      <w:r w:rsidR="005F7272" w:rsidRPr="00AE29F9">
        <w:rPr>
          <w:lang w:val="ru-RU"/>
        </w:rPr>
        <w:t>мотивированны</w:t>
      </w:r>
      <w:r w:rsidR="00D05C3A" w:rsidRPr="00AE29F9">
        <w:rPr>
          <w:lang w:val="ru-RU"/>
        </w:rPr>
        <w:t>е</w:t>
      </w:r>
      <w:r w:rsidRPr="00AE29F9">
        <w:t xml:space="preserve"> </w:t>
      </w:r>
      <w:r w:rsidR="00D05C3A" w:rsidRPr="003B633E">
        <w:rPr>
          <w:lang w:val="ru-RU"/>
        </w:rPr>
        <w:t xml:space="preserve">возражения </w:t>
      </w:r>
      <w:r w:rsidR="00D05C3A" w:rsidRPr="00AE29F9">
        <w:rPr>
          <w:lang w:val="ru-RU"/>
        </w:rPr>
        <w:t>от</w:t>
      </w:r>
      <w:r w:rsidR="005F7272" w:rsidRPr="003B633E">
        <w:rPr>
          <w:lang w:val="ru-RU"/>
        </w:rPr>
        <w:t xml:space="preserve"> </w:t>
      </w:r>
      <w:r w:rsidRPr="00AE29F9">
        <w:t>принятия результата Работ и подписания Акта. В противном случае Работы считаются выполненными в полном объеме и надлежащего качества.</w:t>
      </w:r>
    </w:p>
    <w:p w14:paraId="79CD8137" w14:textId="19D1BB9D" w:rsidR="005F7272" w:rsidRPr="00AE29F9" w:rsidRDefault="00DA1CA0" w:rsidP="005F7272">
      <w:pPr>
        <w:widowControl w:val="0"/>
        <w:numPr>
          <w:ilvl w:val="1"/>
          <w:numId w:val="1"/>
        </w:numPr>
        <w:ind w:left="720" w:hanging="360"/>
        <w:contextualSpacing/>
      </w:pPr>
      <w:r w:rsidRPr="00AE29F9">
        <w:t xml:space="preserve">В случае получения Исполнителем мотивированного </w:t>
      </w:r>
      <w:r w:rsidR="003C6E59" w:rsidRPr="00AE29F9">
        <w:rPr>
          <w:lang w:val="ru-RU"/>
        </w:rPr>
        <w:t>возражения</w:t>
      </w:r>
      <w:r w:rsidRPr="00AE29F9">
        <w:t xml:space="preserve"> Заказчика о приемк</w:t>
      </w:r>
      <w:r w:rsidR="003C6E59" w:rsidRPr="00AE29F9">
        <w:rPr>
          <w:lang w:val="ru-RU"/>
        </w:rPr>
        <w:t>е</w:t>
      </w:r>
      <w:r w:rsidRPr="00AE29F9">
        <w:t xml:space="preserve"> Работ и подписания Акта, Исполнитель в течение 10 (десяти) рабочих дней с момента получения мотивированного </w:t>
      </w:r>
      <w:r w:rsidR="003C6E59" w:rsidRPr="00AE29F9">
        <w:rPr>
          <w:lang w:val="ru-RU"/>
        </w:rPr>
        <w:t>возражения</w:t>
      </w:r>
      <w:r w:rsidRPr="00AE29F9">
        <w:t xml:space="preserve"> своими силами и за свой счет устраняет несоответствия результата Работ условиям Договора и соответствующего Приложения.</w:t>
      </w:r>
      <w:r w:rsidR="005F7272" w:rsidRPr="00AE29F9">
        <w:rPr>
          <w:lang w:val="ru-RU"/>
        </w:rPr>
        <w:t xml:space="preserve"> По результатам предоставляет обновленный Акт. </w:t>
      </w:r>
    </w:p>
    <w:p w14:paraId="4E8F52F2" w14:textId="0D997D98" w:rsidR="00956EB1" w:rsidRDefault="00DA1CA0" w:rsidP="005F7272">
      <w:pPr>
        <w:widowControl w:val="0"/>
        <w:numPr>
          <w:ilvl w:val="1"/>
          <w:numId w:val="1"/>
        </w:numPr>
        <w:ind w:left="720" w:hanging="360"/>
        <w:contextualSpacing/>
      </w:pPr>
      <w:r w:rsidRPr="00AE29F9">
        <w:t xml:space="preserve">Исполнитель передает Заказчику </w:t>
      </w:r>
      <w:ins w:id="42" w:author="Ksenia Koltsova" w:date="2017-08-21T12:48:00Z">
        <w:r w:rsidR="0003202A">
          <w:rPr>
            <w:lang w:val="ru-RU"/>
          </w:rPr>
          <w:t xml:space="preserve">утвержденные </w:t>
        </w:r>
      </w:ins>
      <w:r w:rsidRPr="00AE29F9">
        <w:t>результаты Работ</w:t>
      </w:r>
      <w:r>
        <w:t xml:space="preserve"> в виде файлового архива, содержащего исходный код, дизайн-макеты, документацию после подписания Акта.</w:t>
      </w:r>
    </w:p>
    <w:p w14:paraId="6B6DF7A3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При наличии разногласий по поводу недостатков выполненных Работ, Стороны по взаимному согласованию имеют право назначить независимую экспертизу.</w:t>
      </w:r>
    </w:p>
    <w:p w14:paraId="74C20D5D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43" w:name="_iix89xza1a84" w:colFirst="0" w:colLast="0"/>
      <w:bookmarkEnd w:id="43"/>
      <w:r>
        <w:t>Стоимость Работ и порядок оплаты</w:t>
      </w:r>
    </w:p>
    <w:p w14:paraId="17ACB52D" w14:textId="490B6FD3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Стоимость Работ, порядок и сроки оплаты согласовываются Сторонами в Приложении и не подлежат изменению без письменного согласия Сторон.</w:t>
      </w:r>
    </w:p>
    <w:p w14:paraId="57AF3824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Оплата Работ по Договору осуществляется по безналичному расчету в рублях РФ без НДС в связи с применением Исполнителем упрощённой системы налогообложения.</w:t>
      </w:r>
    </w:p>
    <w:p w14:paraId="7809B124" w14:textId="5A991466" w:rsidR="00956EB1" w:rsidRPr="00EF6B60" w:rsidRDefault="00DA1CA0" w:rsidP="00EF6B60">
      <w:pPr>
        <w:widowControl w:val="0"/>
        <w:numPr>
          <w:ilvl w:val="1"/>
          <w:numId w:val="1"/>
        </w:numPr>
        <w:ind w:left="720" w:hanging="360"/>
        <w:contextualSpacing/>
        <w:rPr>
          <w:lang w:val="ru-RU"/>
          <w:rPrChange w:id="44" w:author="Sergey Meshcheryakov" w:date="2017-09-28T19:09:00Z">
            <w:rPr/>
          </w:rPrChange>
        </w:rPr>
      </w:pPr>
      <w:r>
        <w:t xml:space="preserve">Моментом исполнения финансовых обязательств Заказчика считается дата списания денежных средств с </w:t>
      </w:r>
      <w:del w:id="45" w:author="Ksenia Koltsova" w:date="2017-08-21T12:49:00Z">
        <w:r w:rsidDel="009830FF">
          <w:delText xml:space="preserve">расчетного </w:delText>
        </w:r>
      </w:del>
      <w:ins w:id="46" w:author="Ksenia Koltsova" w:date="2017-08-21T12:49:00Z">
        <w:r w:rsidR="009830FF">
          <w:rPr>
            <w:lang w:val="ru-RU"/>
          </w:rPr>
          <w:t>корреспондентского</w:t>
        </w:r>
        <w:r w:rsidR="009830FF">
          <w:t xml:space="preserve"> </w:t>
        </w:r>
      </w:ins>
      <w:r>
        <w:t>счета</w:t>
      </w:r>
      <w:ins w:id="47" w:author="Ksenia Koltsova" w:date="2017-08-21T12:50:00Z">
        <w:r w:rsidR="009830FF">
          <w:rPr>
            <w:lang w:val="ru-RU"/>
          </w:rPr>
          <w:t xml:space="preserve"> банка</w:t>
        </w:r>
      </w:ins>
      <w:r>
        <w:t xml:space="preserve"> Заказчика</w:t>
      </w:r>
      <w:ins w:id="48" w:author="Sergey Meshcheryakov" w:date="2017-09-28T19:09:00Z">
        <w:r w:rsidR="00EF6B60" w:rsidRPr="00EF6B60">
          <w:rPr>
            <w:lang w:val="ru-RU"/>
            <w:rPrChange w:id="49" w:author="Sergey Meshcheryakov" w:date="2017-09-28T19:09:00Z">
              <w:rPr>
                <w:lang w:val="en-US"/>
              </w:rPr>
            </w:rPrChange>
          </w:rPr>
          <w:t>,</w:t>
        </w:r>
        <w:r w:rsidR="00EF6B60" w:rsidRPr="00EF6B60">
          <w:rPr>
            <w:lang w:val="en-US"/>
          </w:rPr>
          <w:t> </w:t>
        </w:r>
        <w:r w:rsidR="00EF6B60" w:rsidRPr="00EF6B60">
          <w:rPr>
            <w:u w:val="single"/>
            <w:lang w:val="ru-RU"/>
            <w:rPrChange w:id="50" w:author="Sergey Meshcheryakov" w:date="2017-09-28T19:09:00Z">
              <w:rPr>
                <w:u w:val="single"/>
                <w:lang w:val="en-US"/>
              </w:rPr>
            </w:rPrChange>
          </w:rPr>
          <w:t>указанного в выставленном Исполнителем оригинале счета</w:t>
        </w:r>
        <w:r w:rsidR="00EF6B60" w:rsidRPr="00EF6B60">
          <w:rPr>
            <w:lang w:val="ru-RU"/>
            <w:rPrChange w:id="51" w:author="Sergey Meshcheryakov" w:date="2017-09-28T19:09:00Z">
              <w:rPr>
                <w:lang w:val="en-US"/>
              </w:rPr>
            </w:rPrChange>
          </w:rPr>
          <w:t>.</w:t>
        </w:r>
      </w:ins>
      <w:ins w:id="52" w:author="Ksenia Koltsova" w:date="2017-08-28T09:25:00Z">
        <w:del w:id="53" w:author="Sergey Meshcheryakov" w:date="2017-09-28T19:09:00Z">
          <w:r w:rsidR="005B1FB5" w:rsidRPr="00EF6B60" w:rsidDel="00EF6B60">
            <w:rPr>
              <w:lang w:val="ru-RU"/>
            </w:rPr>
            <w:delText xml:space="preserve"> по реквизитам, указанным в п. 13 настоящего Договора</w:delText>
          </w:r>
        </w:del>
      </w:ins>
      <w:ins w:id="54" w:author="Maria Belugina" w:date="2017-09-01T12:47:00Z">
        <w:del w:id="55" w:author="Sergey Meshcheryakov" w:date="2017-09-28T19:09:00Z">
          <w:r w:rsidR="003935E4" w:rsidRPr="00EF6B60" w:rsidDel="00EF6B60">
            <w:rPr>
              <w:lang w:val="ru-RU"/>
            </w:rPr>
            <w:delText>в оригинале счета</w:delText>
          </w:r>
        </w:del>
      </w:ins>
      <w:del w:id="56" w:author="Sergey Meshcheryakov" w:date="2017-09-28T19:09:00Z">
        <w:r w:rsidDel="00EF6B60">
          <w:delText>.</w:delText>
        </w:r>
      </w:del>
    </w:p>
    <w:p w14:paraId="26DD99C8" w14:textId="0761E27F" w:rsidR="00956EB1" w:rsidRDefault="0009449E">
      <w:pPr>
        <w:widowControl w:val="0"/>
        <w:numPr>
          <w:ilvl w:val="1"/>
          <w:numId w:val="1"/>
        </w:numPr>
        <w:ind w:left="720" w:hanging="360"/>
        <w:contextualSpacing/>
      </w:pPr>
      <w:r>
        <w:t>С</w:t>
      </w:r>
      <w:r w:rsidR="00DA1CA0">
        <w:t xml:space="preserve">тоимость Работ включает в себя все расходы Исполнителя по надлежащему исполнению своих обязательств по Договору и </w:t>
      </w:r>
      <w:commentRangeStart w:id="57"/>
      <w:commentRangeStart w:id="58"/>
      <w:r w:rsidR="00DA1CA0">
        <w:t xml:space="preserve">вознаграждение Исполнителя за передачу исключительного права </w:t>
      </w:r>
      <w:commentRangeEnd w:id="57"/>
      <w:r w:rsidR="00C8363D">
        <w:rPr>
          <w:rStyle w:val="CommentReference"/>
        </w:rPr>
        <w:commentReference w:id="57"/>
      </w:r>
      <w:commentRangeEnd w:id="58"/>
      <w:r w:rsidR="00EC1BD7">
        <w:rPr>
          <w:rStyle w:val="CommentReference"/>
        </w:rPr>
        <w:commentReference w:id="58"/>
      </w:r>
      <w:r w:rsidR="00DA1CA0">
        <w:t>на результаты Работ.</w:t>
      </w:r>
    </w:p>
    <w:p w14:paraId="66A784B3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59" w:name="_lv8ftde61spl" w:colFirst="0" w:colLast="0"/>
      <w:bookmarkEnd w:id="59"/>
      <w:r>
        <w:t>Ответственность</w:t>
      </w:r>
    </w:p>
    <w:p w14:paraId="439AB9D1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В случае нарушения Исполнителем сроков выполнения Работ, Заказчик вправе взыскать с Исполнителя неустойку в размере 0,1% (одна десятая процента) от стоимости Работ по соответствующему Приложению, за каждый рабочий день просрочки, предъявив соответствующее письменное требование. Размер неустойки не может составлять более 100% (ста процентов) от стоимости Работ по соответствующему Приложению.</w:t>
      </w:r>
    </w:p>
    <w:p w14:paraId="21D76B42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В случае нарушения Заказчиком сроков и порядка оплаты Работ по Договору и подписанным Сторонами Приложениям, Исполнитель вправе взыскать с Заказчика неустойку в размере 0,1% (одна десятая процента) от суммы просроченного платежа по соответствующему Приложению, за каждый рабочий день просрочки, предъявив соответствующее письменное требование. Размер неустойки не может составлять более 100% (ста процентов) от суммы просроченного платежа.</w:t>
      </w:r>
    </w:p>
    <w:p w14:paraId="603A7EC5" w14:textId="77777777" w:rsidR="00956EB1" w:rsidRPr="003C6B2A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Исполнитель не несёт никакой ответственности за информацию, размещённую Заказчиком в Программном обеспечении.</w:t>
      </w:r>
    </w:p>
    <w:p w14:paraId="42331067" w14:textId="7C8708FA" w:rsidR="003C6B2A" w:rsidRDefault="003C6B2A">
      <w:pPr>
        <w:widowControl w:val="0"/>
        <w:numPr>
          <w:ilvl w:val="1"/>
          <w:numId w:val="1"/>
        </w:numPr>
        <w:ind w:left="720" w:hanging="360"/>
        <w:contextualSpacing/>
      </w:pPr>
      <w:r>
        <w:t>Исполнитель несёт полную ответственность перед Заказчиком за</w:t>
      </w:r>
      <w:r>
        <w:rPr>
          <w:lang w:val="ru-RU"/>
        </w:rPr>
        <w:t xml:space="preserve"> качество выполнения Работ в рамках данного Договора, связанные с ним действия своих работников и третьих лиц привлекаемых к выполнению работ в соответствии с действующим законодательством Российской Федерации.</w:t>
      </w:r>
    </w:p>
    <w:p w14:paraId="3F1E2375" w14:textId="77777777" w:rsidR="00956EB1" w:rsidRPr="003C6B2A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 xml:space="preserve">Исполнитель несёт полную ответственность перед Заказчиком за действия или бездействия привлеченных им третьих лиц как за свои собственные, в том числе касающиеся сохранения коммерческой тайны и </w:t>
      </w:r>
      <w:r w:rsidR="00B3633F">
        <w:t>соблюдения исключительных прав.</w:t>
      </w:r>
    </w:p>
    <w:p w14:paraId="719266D0" w14:textId="2094621F" w:rsidR="003C6B2A" w:rsidRDefault="003C6B2A">
      <w:pPr>
        <w:widowControl w:val="0"/>
        <w:numPr>
          <w:ilvl w:val="1"/>
          <w:numId w:val="1"/>
        </w:numPr>
        <w:ind w:left="720" w:hanging="360"/>
        <w:contextualSpacing/>
      </w:pPr>
      <w:r>
        <w:rPr>
          <w:lang w:val="ru-RU"/>
        </w:rPr>
        <w:t>За нарушение своих договорных обязательств, предусмотренных настоящим Договором, Стороны несут ответственность, предусмотренную действующим законодательством Российской Федерации.</w:t>
      </w:r>
    </w:p>
    <w:p w14:paraId="02431BD2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60" w:name="_10cssf56kv46" w:colFirst="0" w:colLast="0"/>
      <w:bookmarkEnd w:id="60"/>
      <w:r>
        <w:t>Права и обязанности Сторон</w:t>
      </w:r>
    </w:p>
    <w:p w14:paraId="638EF25F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Исполнитель обязуется:</w:t>
      </w:r>
    </w:p>
    <w:p w14:paraId="7DF5115C" w14:textId="13F43741" w:rsidR="00956EB1" w:rsidRPr="00AE29F9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lastRenderedPageBreak/>
        <w:t xml:space="preserve">Выполнить Работы </w:t>
      </w:r>
      <w:r w:rsidRPr="00AE29F9">
        <w:t xml:space="preserve">качественно и надлежащим образом, в сроки, в </w:t>
      </w:r>
      <w:r w:rsidR="005F7272" w:rsidRPr="00AE29F9">
        <w:t>порядке и на условиях Договора</w:t>
      </w:r>
      <w:r w:rsidR="005F7272" w:rsidRPr="00AE29F9">
        <w:rPr>
          <w:lang w:val="ru-RU"/>
        </w:rPr>
        <w:t>,</w:t>
      </w:r>
      <w:r w:rsidR="005F7272" w:rsidRPr="003B633E">
        <w:rPr>
          <w:lang w:val="ru-RU"/>
        </w:rPr>
        <w:t xml:space="preserve"> </w:t>
      </w:r>
      <w:r w:rsidR="005F7272" w:rsidRPr="00AE29F9">
        <w:t>Приложений к Договору</w:t>
      </w:r>
      <w:r w:rsidR="007A7FB7" w:rsidRPr="00AE29F9">
        <w:rPr>
          <w:lang w:val="ru-RU"/>
        </w:rPr>
        <w:t xml:space="preserve"> и Дополнений к Приложениям</w:t>
      </w:r>
      <w:r w:rsidR="007A7FB7" w:rsidRPr="003B633E">
        <w:rPr>
          <w:lang w:val="ru-RU"/>
        </w:rPr>
        <w:t xml:space="preserve"> к Договору.</w:t>
      </w:r>
    </w:p>
    <w:p w14:paraId="0FF1A8FB" w14:textId="1AF883FE" w:rsidR="0077496A" w:rsidRPr="0077496A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 w:rsidRPr="00AE29F9">
        <w:t>При наличии доступа к публичной версии</w:t>
      </w:r>
      <w:r>
        <w:t xml:space="preserve"> программного обеспечения Заказчика, обновлять версию, проводить профилактические Работы, размещать/изменять/удалять какую-либо информацию только по согласованию с Заказчиком.</w:t>
      </w:r>
    </w:p>
    <w:p w14:paraId="76A9C040" w14:textId="43767678" w:rsidR="00A42A07" w:rsidRDefault="0077496A" w:rsidP="00E436FE">
      <w:pPr>
        <w:widowControl w:val="0"/>
        <w:numPr>
          <w:ilvl w:val="2"/>
          <w:numId w:val="1"/>
        </w:numPr>
        <w:contextualSpacing/>
      </w:pPr>
      <w:r>
        <w:rPr>
          <w:lang w:val="ru-RU"/>
        </w:rPr>
        <w:t xml:space="preserve">Исполнитель обязуется предоставить квалифицированный персонал для целей реализации Работ, а также при недостатке опыта и знаний своего персонала привлечь сторонних консультантов, аудиторов и исполнителей за свой счет и нести ответственность за их действия перед Заказчиком. </w:t>
      </w:r>
      <w:r w:rsidR="00DA1CA0">
        <w:br/>
      </w:r>
      <w:r w:rsidR="00A42A07">
        <w:rPr>
          <w:lang w:val="ru-RU"/>
        </w:rPr>
        <w:t>Квалифицированный п</w:t>
      </w:r>
      <w:r w:rsidR="00674C3C" w:rsidRPr="00674C3C">
        <w:t>ерсонал</w:t>
      </w:r>
      <w:r w:rsidR="00A42A07">
        <w:rPr>
          <w:lang w:val="ru-RU"/>
        </w:rPr>
        <w:t xml:space="preserve"> – это персонал</w:t>
      </w:r>
      <w:r w:rsidR="00674C3C" w:rsidRPr="00674C3C">
        <w:t>, способность/умения и знания которого получены в результате образования, обучения и/или соответствующего практического опыта.</w:t>
      </w:r>
      <w:r w:rsidR="00A42A07">
        <w:rPr>
          <w:lang w:val="ru-RU"/>
        </w:rPr>
        <w:t xml:space="preserve"> В рамках этого договора опыт работы персонала по специальности, необходимой для выполнения работ по Договору, должен быть не меньше двух лет. </w:t>
      </w:r>
    </w:p>
    <w:p w14:paraId="6D7CA303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Заказчик обязуется:</w:t>
      </w:r>
    </w:p>
    <w:p w14:paraId="6186A7D1" w14:textId="5F2D27FE" w:rsidR="00956EB1" w:rsidRDefault="00A653A8">
      <w:pPr>
        <w:widowControl w:val="0"/>
        <w:numPr>
          <w:ilvl w:val="2"/>
          <w:numId w:val="1"/>
        </w:numPr>
        <w:ind w:left="1440" w:hanging="180"/>
        <w:contextualSpacing/>
      </w:pPr>
      <w:r>
        <w:rPr>
          <w:lang w:val="ru-RU"/>
        </w:rPr>
        <w:t>Принять и оплатить выполненные Исполнителем Работы в размере и сроки, предусмотренные настоящим Договором</w:t>
      </w:r>
      <w:r w:rsidR="005769C4">
        <w:rPr>
          <w:lang w:val="ru-RU"/>
        </w:rPr>
        <w:t>,</w:t>
      </w:r>
      <w:r>
        <w:rPr>
          <w:lang w:val="ru-RU"/>
        </w:rPr>
        <w:t xml:space="preserve"> всеми Приложениями и дополнительными соглашениями к настоящему Договору</w:t>
      </w:r>
      <w:r w:rsidR="005769C4">
        <w:rPr>
          <w:lang w:val="ru-RU"/>
        </w:rPr>
        <w:t xml:space="preserve"> и Приложениям</w:t>
      </w:r>
      <w:r w:rsidR="00DA1CA0">
        <w:t>.</w:t>
      </w:r>
    </w:p>
    <w:p w14:paraId="6CE4E937" w14:textId="7C7CE5B3" w:rsidR="00B2275E" w:rsidRDefault="00DA1CA0" w:rsidP="005A469E">
      <w:pPr>
        <w:widowControl w:val="0"/>
        <w:numPr>
          <w:ilvl w:val="2"/>
          <w:numId w:val="1"/>
        </w:numPr>
        <w:contextualSpacing/>
      </w:pPr>
      <w:r>
        <w:t>Возместить Исполнителю все дополнительные расходы, согласованные Сторонами письменно</w:t>
      </w:r>
      <w:r w:rsidR="00A653A8" w:rsidRPr="003528DD">
        <w:rPr>
          <w:lang w:val="ru-RU"/>
        </w:rPr>
        <w:t xml:space="preserve"> и подтвержденные Исполнителем</w:t>
      </w:r>
      <w:r>
        <w:t>, связанные с неточностями и ошибками в предоставленной им исходной документации, а также в данных, необходимых для выполнения Работ по Договору</w:t>
      </w:r>
      <w:r w:rsidR="00B2275E">
        <w:t>.</w:t>
      </w:r>
    </w:p>
    <w:p w14:paraId="2230BA1D" w14:textId="4C30CBBF" w:rsidR="00956EB1" w:rsidRDefault="00DA1CA0" w:rsidP="005A469E">
      <w:pPr>
        <w:widowControl w:val="0"/>
        <w:numPr>
          <w:ilvl w:val="1"/>
          <w:numId w:val="1"/>
        </w:numPr>
        <w:contextualSpacing/>
      </w:pPr>
      <w:r>
        <w:t>Исполнитель имеет право:</w:t>
      </w:r>
    </w:p>
    <w:p w14:paraId="4260A428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>Отказаться от выполнения Работ, которые не описаны в Приложениях к Договору, если их требует Заказчик.</w:t>
      </w:r>
    </w:p>
    <w:p w14:paraId="10866029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 xml:space="preserve">В целях обеспечения выполнения комплекса Работ, предусмотренных Договором и Приложениями к нему, привлекать для выполнения Работ третьих лиц. При этом затраты, связанные с привлечением третьих лиц, несёт Исполнитель, если Стороны не согласовали иной порядок для отдельных случаев. </w:t>
      </w:r>
    </w:p>
    <w:p w14:paraId="5A412CC6" w14:textId="700F5C75" w:rsidR="0009449E" w:rsidRPr="0009449E" w:rsidRDefault="0009449E" w:rsidP="0009449E">
      <w:pPr>
        <w:widowControl w:val="0"/>
        <w:numPr>
          <w:ilvl w:val="2"/>
          <w:numId w:val="1"/>
        </w:numPr>
        <w:ind w:left="1440" w:hanging="180"/>
        <w:contextualSpacing/>
        <w:rPr>
          <w:lang w:val="ru-RU"/>
        </w:rPr>
      </w:pPr>
      <w:r w:rsidRPr="0009449E">
        <w:rPr>
          <w:lang w:val="ru-RU"/>
        </w:rPr>
        <w:t xml:space="preserve">Разместить в программном обеспечении, полученном в результате выполнения Работ Исполнителем, текстовую гиперссылку </w:t>
      </w:r>
      <w:hyperlink r:id="rId11">
        <w:r w:rsidRPr="0009449E">
          <w:rPr>
            <w:rStyle w:val="Hyperlink"/>
            <w:lang w:val="ru-RU"/>
          </w:rPr>
          <w:t>https://dvhb.ru</w:t>
        </w:r>
      </w:hyperlink>
      <w:r w:rsidRPr="0009449E">
        <w:rPr>
          <w:lang w:val="ru-RU"/>
        </w:rPr>
        <w:t xml:space="preserve"> и упоминание фирменного названия Исполнителя «</w:t>
      </w:r>
      <w:proofErr w:type="spellStart"/>
      <w:r w:rsidRPr="0009449E">
        <w:rPr>
          <w:lang w:val="ru-RU"/>
        </w:rPr>
        <w:t>Девхаб</w:t>
      </w:r>
      <w:proofErr w:type="spellEnd"/>
      <w:r w:rsidRPr="0009449E">
        <w:rPr>
          <w:lang w:val="ru-RU"/>
        </w:rPr>
        <w:t>» (</w:t>
      </w:r>
      <w:proofErr w:type="spellStart"/>
      <w:r w:rsidRPr="0009449E">
        <w:rPr>
          <w:lang w:val="ru-RU"/>
        </w:rPr>
        <w:t>dvhb</w:t>
      </w:r>
      <w:proofErr w:type="spellEnd"/>
      <w:r w:rsidRPr="0009449E">
        <w:rPr>
          <w:lang w:val="ru-RU"/>
        </w:rPr>
        <w:t xml:space="preserve"> для англоязычной версии) в согласованном с Заказчиком виде и месте, доступном Пользователям, на период действия Договора.</w:t>
      </w:r>
    </w:p>
    <w:p w14:paraId="5A2D8067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Заказчик имеет право:</w:t>
      </w:r>
    </w:p>
    <w:p w14:paraId="1EA3E01D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>Осуществлять использование результатов Работ по Договору с момента подписания Сторонами соответствующего Акта.</w:t>
      </w:r>
    </w:p>
    <w:p w14:paraId="5E850940" w14:textId="77777777" w:rsidR="00B2275E" w:rsidRDefault="00DA1CA0" w:rsidP="005A469E">
      <w:pPr>
        <w:widowControl w:val="0"/>
        <w:numPr>
          <w:ilvl w:val="2"/>
          <w:numId w:val="1"/>
        </w:numPr>
        <w:contextualSpacing/>
      </w:pPr>
      <w:r>
        <w:t>Проверять ход и качество Работ, выполняемых Исполнителем, не вмешиваясь в его деятельность.</w:t>
      </w:r>
    </w:p>
    <w:p w14:paraId="24257459" w14:textId="07053B60" w:rsidR="00956EB1" w:rsidRDefault="00DA1CA0" w:rsidP="005A469E">
      <w:pPr>
        <w:widowControl w:val="0"/>
        <w:numPr>
          <w:ilvl w:val="1"/>
          <w:numId w:val="1"/>
        </w:numPr>
        <w:contextualSpacing/>
      </w:pPr>
      <w:r>
        <w:t xml:space="preserve">Стороны обязуются сохранять в тайне конфиденциальную информацию в отношении деятельности друг друга, а также условий Договора, и информацию ставшей известной другой Стороне в ходе исполнения Сторонами </w:t>
      </w:r>
      <w:r w:rsidR="007A7FB7">
        <w:t>своих обязательств по Договору</w:t>
      </w:r>
      <w:r w:rsidR="007A7FB7" w:rsidRPr="003528DD">
        <w:rPr>
          <w:lang w:val="ru-RU"/>
        </w:rPr>
        <w:t xml:space="preserve"> </w:t>
      </w:r>
      <w:r w:rsidR="005970AA" w:rsidRPr="003528DD">
        <w:rPr>
          <w:lang w:val="ru-RU"/>
        </w:rPr>
        <w:t>в соответствии с</w:t>
      </w:r>
      <w:r w:rsidR="007A7FB7" w:rsidRPr="003528DD">
        <w:rPr>
          <w:lang w:val="ru-RU"/>
        </w:rPr>
        <w:t xml:space="preserve"> </w:t>
      </w:r>
      <w:commentRangeStart w:id="61"/>
      <w:r w:rsidR="007A7FB7" w:rsidRPr="003528DD">
        <w:rPr>
          <w:lang w:val="ru-RU"/>
        </w:rPr>
        <w:t>Соглашение</w:t>
      </w:r>
      <w:r w:rsidR="005970AA" w:rsidRPr="003528DD">
        <w:rPr>
          <w:lang w:val="ru-RU"/>
        </w:rPr>
        <w:t>м</w:t>
      </w:r>
      <w:r w:rsidR="007A7FB7" w:rsidRPr="003528DD">
        <w:rPr>
          <w:lang w:val="ru-RU"/>
        </w:rPr>
        <w:t xml:space="preserve"> о конфиденциальной информации от 27 июля 2017 года</w:t>
      </w:r>
      <w:r w:rsidR="005970AA" w:rsidRPr="003528DD">
        <w:rPr>
          <w:lang w:val="ru-RU"/>
        </w:rPr>
        <w:t>, заключённого между Сторонами</w:t>
      </w:r>
      <w:r w:rsidR="007A7FB7" w:rsidRPr="003528DD">
        <w:rPr>
          <w:lang w:val="ru-RU"/>
        </w:rPr>
        <w:t>.</w:t>
      </w:r>
      <w:commentRangeEnd w:id="61"/>
      <w:r w:rsidR="00EA112B">
        <w:rPr>
          <w:rStyle w:val="CommentReference"/>
        </w:rPr>
        <w:commentReference w:id="61"/>
      </w:r>
      <w:r>
        <w:br/>
      </w:r>
    </w:p>
    <w:p w14:paraId="4BED47BC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62" w:name="_c6q6bxd3d4iu" w:colFirst="0" w:colLast="0"/>
      <w:bookmarkEnd w:id="62"/>
      <w:r>
        <w:t xml:space="preserve">Исключительные права </w:t>
      </w:r>
    </w:p>
    <w:p w14:paraId="68E5C31F" w14:textId="28434470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Исполнитель передает Заказчику исключительные права на результаты интеллектуальной деятельности, возникшие в результате выполнения Работ</w:t>
      </w:r>
      <w:r w:rsidR="007A7FB7">
        <w:rPr>
          <w:lang w:val="ru-RU"/>
        </w:rPr>
        <w:t>,</w:t>
      </w:r>
      <w:r>
        <w:t xml:space="preserve"> с момента оплаты Заказчиком 100% (сто процентов) </w:t>
      </w:r>
      <w:r w:rsidR="007A7FB7" w:rsidRPr="005970AA">
        <w:rPr>
          <w:lang w:val="ru-RU"/>
        </w:rPr>
        <w:t>от</w:t>
      </w:r>
      <w:r>
        <w:t xml:space="preserve"> стоимости данных Работ по </w:t>
      </w:r>
      <w:r w:rsidR="005970AA">
        <w:t>подписанному</w:t>
      </w:r>
      <w:r>
        <w:t xml:space="preserve"> Сторонами Акту.</w:t>
      </w:r>
    </w:p>
    <w:p w14:paraId="517B7592" w14:textId="77777777" w:rsidR="00956EB1" w:rsidRPr="00D07EAF" w:rsidRDefault="00DA1CA0">
      <w:pPr>
        <w:widowControl w:val="0"/>
        <w:numPr>
          <w:ilvl w:val="1"/>
          <w:numId w:val="1"/>
        </w:numPr>
        <w:ind w:left="720" w:hanging="360"/>
        <w:contextualSpacing/>
      </w:pPr>
      <w:r w:rsidRPr="00D07EAF">
        <w:t xml:space="preserve">Исполнитель вправе использовать полученные результаты интеллектуальной деятельности в виде библиотек программного кода, решающих типовые задачи для собственных нужд, если такое использование не связано с прямым извлечением коммерческой выгоды и не нарушает коммерческую тайну. </w:t>
      </w:r>
    </w:p>
    <w:p w14:paraId="085A3ECE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 xml:space="preserve">Стороны гарантируют, что ни результаты интеллектуальной деятельности, ни информационные материалы, переданные Заказчиком Исполнителю для выполнения Работ, равно как и созданные и переданные Исполнителем Заказчику в рамках Договора результаты интеллектуальной деятельности, ни какие-либо из их частей не нарушают права собственности, авторские, смежные, личные, гражданские, договорные и иные права третьих лиц, в том числе тех, у которых эти права были ранее приобретены, а также не наносят ущерба их чести и достоинству и деловой репутации, а </w:t>
      </w:r>
      <w:r>
        <w:lastRenderedPageBreak/>
        <w:t>также, что не существует никакого соглашения с каким-либо третьим лицом, которое каким-либо образом могло бы препятствовать использованию Стороной результатов интеллектуальной деятельности и информационных материалов, предоставленных ей другой Стороной в рамках исполнения Договора.</w:t>
      </w:r>
    </w:p>
    <w:p w14:paraId="0928135F" w14:textId="31E7B2C5" w:rsidR="00956EB1" w:rsidRPr="00D07EAF" w:rsidRDefault="00DA1CA0">
      <w:pPr>
        <w:widowControl w:val="0"/>
        <w:numPr>
          <w:ilvl w:val="1"/>
          <w:numId w:val="1"/>
        </w:numPr>
        <w:ind w:left="720" w:hanging="360"/>
        <w:contextualSpacing/>
      </w:pPr>
      <w:commentRangeStart w:id="63"/>
      <w:r w:rsidRPr="0080563B">
        <w:t xml:space="preserve">Между тем Исполнитель </w:t>
      </w:r>
      <w:ins w:id="64" w:author="Ksenia Koltsova" w:date="2017-08-21T15:21:00Z">
        <w:r w:rsidR="00C60AB0">
          <w:rPr>
            <w:lang w:val="ru-RU"/>
          </w:rPr>
          <w:t xml:space="preserve">обязуется </w:t>
        </w:r>
      </w:ins>
      <w:r w:rsidRPr="0080563B">
        <w:t>уведомля</w:t>
      </w:r>
      <w:proofErr w:type="spellStart"/>
      <w:ins w:id="65" w:author="Ksenia Koltsova" w:date="2017-08-21T15:21:00Z">
        <w:r w:rsidR="00C60AB0">
          <w:rPr>
            <w:lang w:val="ru-RU"/>
          </w:rPr>
          <w:t>ть</w:t>
        </w:r>
      </w:ins>
      <w:proofErr w:type="spellEnd"/>
      <w:del w:id="66" w:author="Ksenia Koltsova" w:date="2017-08-21T15:21:00Z">
        <w:r w:rsidRPr="0080563B" w:rsidDel="00C60AB0">
          <w:delText>ет</w:delText>
        </w:r>
      </w:del>
      <w:r w:rsidRPr="0080563B">
        <w:t xml:space="preserve"> Заказчика о том, что возникшие в результате выполнения Работ по договору результаты интеллектуальной деятельности могут содержать в себе объек</w:t>
      </w:r>
      <w:r w:rsidRPr="00D07EAF">
        <w:t xml:space="preserve">ты интеллектуальных прав Исполнителя и третьих лиц, на которые эти лица сохраняют исключительные права. </w:t>
      </w:r>
      <w:commentRangeEnd w:id="63"/>
      <w:r w:rsidR="00A157E2">
        <w:rPr>
          <w:rStyle w:val="CommentReference"/>
        </w:rPr>
        <w:commentReference w:id="63"/>
      </w:r>
      <w:r w:rsidRPr="00D07EAF">
        <w:t>Использование данных объектов возможно лишь на условиях, установленных указанными правообладателями.</w:t>
      </w:r>
    </w:p>
    <w:p w14:paraId="617BCF45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Исполнитель вправе без согласования с Заказчиком использовать объекты, распространяемые правообладателями по лицензиям с «открытым исходным кодом» (MIT, GPL, CC и другие), которые не ограничивают Заказчика в использовании полученных им результатов интеллектуальной деятельности, в том числе не требуют раскрытия исходного кода или некоммерческого использования полученных результатов с использованием таких объектов в полном, частичном или модифицированном виде, и не вызывают обязательств по оплате за использование.</w:t>
      </w:r>
    </w:p>
    <w:p w14:paraId="65CB66E7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 xml:space="preserve">При возникновении необходимости возмездного приобретения исключительных прав или прав на использование объектов правообладателя (лицензий), Исполнитель согласует каждый случай с Заказчиком. </w:t>
      </w:r>
    </w:p>
    <w:p w14:paraId="473787C8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Заказчик приобретает такие права напрямую у правообладателя, либо через Исполнителя, который передаёт эти права вместе с передачей прав на результаты интеллектуальной деятельности.</w:t>
      </w:r>
    </w:p>
    <w:p w14:paraId="3860D1A8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Если третьи лица в судебном или ином порядке будут оспаривать у Заказчика его права по Договору на использование возникшего в результате выполнения Работ Исполнителем объекта авторского права/его фрагмента/фрагментов, то Исполнитель обязан принять участие в вышеназванном разбирательстве на стороне Заказчика и доказывать правомерность надлежащего использования Заказчиком такого объекта в соответствии с условиями Договора.</w:t>
      </w:r>
    </w:p>
    <w:p w14:paraId="4AB4DDDD" w14:textId="06B08078" w:rsidR="00956EB1" w:rsidRDefault="00DA1CA0" w:rsidP="005215B4">
      <w:pPr>
        <w:widowControl w:val="0"/>
        <w:numPr>
          <w:ilvl w:val="1"/>
          <w:numId w:val="1"/>
        </w:numPr>
        <w:tabs>
          <w:tab w:val="left" w:pos="851"/>
          <w:tab w:val="left" w:pos="993"/>
          <w:tab w:val="left" w:pos="1418"/>
        </w:tabs>
        <w:ind w:left="720" w:hanging="360"/>
        <w:contextualSpacing/>
      </w:pPr>
      <w:r>
        <w:t>Все материалы, предоставленные Заказчиком по требованию Исполнителя для выполнения Работ по Договору, должны отвечать требованиям пункта 7.3, в противном случае пункт 7.8 не применяется.</w:t>
      </w:r>
    </w:p>
    <w:p w14:paraId="17B0471F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67" w:name="_6rs56fkpqz5d" w:colFirst="0" w:colLast="0"/>
      <w:bookmarkEnd w:id="67"/>
      <w:r>
        <w:t>Гарантии</w:t>
      </w:r>
    </w:p>
    <w:p w14:paraId="60A52FF3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Стороны гарантируют принятие и проведение всех возможных мер, направленных на обеспечение качественного и своевременного исполнения своих обязательств по Договору, и в рамках действующего законодательства берут на себя всю полноту ответственности за нарушение Договора.</w:t>
      </w:r>
    </w:p>
    <w:p w14:paraId="3C2D6641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Исполнитель гарантирует качество выполняемых Работ и соответствие их Требованиям, указанным в Приложениях к Договору и разумным требованиям, предъявляемым обычно к таким Работам.</w:t>
      </w:r>
    </w:p>
    <w:p w14:paraId="34B89173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Гарантийный срок на результат Работ, выполненных в рамках Приложений к Договору, составляет 30 (тридцать) календарных дней с момента подписания соответствующего Акта.</w:t>
      </w:r>
    </w:p>
    <w:p w14:paraId="27B0A758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Гарантия продлевается на срок с даты направления Заказчиком уведомления о выявленных недостатках до даты устранения Исполнителем выявленных недостатков.</w:t>
      </w:r>
    </w:p>
    <w:p w14:paraId="3F10A825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В случае обнаружения в течение гарантийного срока недостатков в результате выполненных Работ Заказчик направляет Исполнителю претензию. Исполнитель обязан устранить все недостатки в установленный по согласованию с Заказчиком разумный срок, который не может превышать 30 (тридцать) календарных дней с момента получения Исполнителем претензии. Факт устранения Исполнителем выявленных недостатков подтверждается соответствующим Актом.</w:t>
      </w:r>
    </w:p>
    <w:p w14:paraId="7D0F70B9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При наступлении гарантийных случаев Исполнитель устраняет недостатки Работ своими силами и за свой счет.</w:t>
      </w:r>
    </w:p>
    <w:p w14:paraId="54646EE1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Гарантия при любых обстоятельствах не распространяется на:</w:t>
      </w:r>
    </w:p>
    <w:p w14:paraId="2BFE8961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>любую информацию, размещенную Исполнителем или Заказчиком за исключением случаев, когда информацию создаёт и администрирует Исполнитель;</w:t>
      </w:r>
    </w:p>
    <w:p w14:paraId="5EE90755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>функционирование оборудования, с использованием которого функционирует результат Работ Исполнителя, за исключением случаев, когда такое оборудование принадлежит Исполнителю, либо Исполнитель отвечает за функционирование такого оборудования;</w:t>
      </w:r>
    </w:p>
    <w:p w14:paraId="2CCB3174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>программное обеспечение, если оно подверглось изменению Заказчиком или третьими лицами;</w:t>
      </w:r>
    </w:p>
    <w:p w14:paraId="0A35065C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 xml:space="preserve">недостатки или сбои в работе программного обеспечения, которые выявляются при аномальном количестве операций, обращений Пользователей и внешних сервисов, объёмах </w:t>
      </w:r>
      <w:r>
        <w:lastRenderedPageBreak/>
        <w:t>хранимых и вычисляемых данных;</w:t>
      </w:r>
    </w:p>
    <w:p w14:paraId="2F41BB62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>недостатки или сбои в работе программного обеспечения, которые выявляются при некорректной работе внешних информационных систем (сервисов), с которыми интегрировано программное обеспечение;</w:t>
      </w:r>
    </w:p>
    <w:p w14:paraId="07BE6EC7" w14:textId="77777777" w:rsidR="00956EB1" w:rsidRDefault="00DA1CA0">
      <w:pPr>
        <w:widowControl w:val="0"/>
        <w:numPr>
          <w:ilvl w:val="2"/>
          <w:numId w:val="1"/>
        </w:numPr>
        <w:ind w:left="1440" w:hanging="180"/>
        <w:contextualSpacing/>
      </w:pPr>
      <w:r>
        <w:t xml:space="preserve">функционирование программного обеспечения в программно-технической среде (устройства, операционные системы, браузеры и т.д.), версии компонентов которой перестали поддерживаться их разработчиками или появились после начала </w:t>
      </w:r>
      <w:r w:rsidR="00B3633F">
        <w:t>Работ, по которым подписан Акт.</w:t>
      </w:r>
    </w:p>
    <w:p w14:paraId="2FAC8968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68" w:name="_3bq9e3aupl47" w:colFirst="0" w:colLast="0"/>
      <w:bookmarkEnd w:id="68"/>
      <w:r>
        <w:t>Обстоятельства непреодолимой силы</w:t>
      </w:r>
    </w:p>
    <w:p w14:paraId="09202EB4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Стороны освобождаются от ответственности за полное или частичное неисполнение обязательств по Договору, если это неисполнение явилось следствием обстоятельств непреодолимой силы, возникших в результате событий чрезвычайного характера. К таким обстоятельствам относятся: стихийные бедствия, аварии, гражданские беспорядки, забастовки, военные действия, противоправные действия третьих лиц, вступление в силу законодательных актов, распоряжений, и постановлений государственных органов и другие обстоятельства, не зависящие от воли Сторон.</w:t>
      </w:r>
    </w:p>
    <w:p w14:paraId="32AC73A7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Сторона, ссылающаяся на обстоятельства непреодолимой силы, обязана в письменном виде известить об этом другую Сторону в течение 5 (пяти) рабочих дней о наступлении таких обстоятельств, с приложением соответствующего документа компетентного органа о наличии такого факта.</w:t>
      </w:r>
    </w:p>
    <w:p w14:paraId="1CDD935B" w14:textId="77777777" w:rsidR="00956EB1" w:rsidRDefault="00DA1CA0">
      <w:pPr>
        <w:widowControl w:val="0"/>
        <w:numPr>
          <w:ilvl w:val="1"/>
          <w:numId w:val="1"/>
        </w:numPr>
        <w:ind w:left="720" w:hanging="360"/>
        <w:contextualSpacing/>
      </w:pPr>
      <w:r>
        <w:t>Стороны имеют право на досрочное расторжение договорных обязательств, в случае продолжения указанных выше обстоятельств более двух месяцев.</w:t>
      </w:r>
    </w:p>
    <w:p w14:paraId="7B6ABAAF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69" w:name="_qceo8kq6ifli" w:colFirst="0" w:colLast="0"/>
      <w:bookmarkEnd w:id="69"/>
      <w:r>
        <w:t>Срок заключения и действия Договора</w:t>
      </w:r>
    </w:p>
    <w:p w14:paraId="4888C75B" w14:textId="37A53FC0" w:rsidR="00956EB1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 xml:space="preserve">Договор вступает в силу с момента его подписания Сторонами и </w:t>
      </w:r>
      <w:r w:rsidR="00BC6ED5">
        <w:rPr>
          <w:lang w:val="ru-RU"/>
        </w:rPr>
        <w:t>продолжает свое действие до полного исполнения Сторонами принятых на себя в соответствии с настоящим Договором обязательств</w:t>
      </w:r>
      <w:r w:rsidR="00BC6ED5" w:rsidRPr="005769C4">
        <w:rPr>
          <w:lang w:val="ru-RU"/>
        </w:rPr>
        <w:t>.</w:t>
      </w:r>
    </w:p>
    <w:p w14:paraId="4254CA98" w14:textId="02978D55" w:rsidR="00DC7707" w:rsidRDefault="00DA1CA0" w:rsidP="0009449E">
      <w:pPr>
        <w:widowControl w:val="0"/>
        <w:numPr>
          <w:ilvl w:val="1"/>
          <w:numId w:val="1"/>
        </w:numPr>
        <w:tabs>
          <w:tab w:val="left" w:pos="709"/>
          <w:tab w:val="left" w:pos="851"/>
        </w:tabs>
        <w:ind w:left="720" w:hanging="360"/>
        <w:contextualSpacing/>
        <w:rPr>
          <w:ins w:id="70" w:author="Sergey Meshcheryakov" w:date="2017-10-11T12:37:00Z"/>
        </w:rPr>
      </w:pPr>
      <w:r>
        <w:t>Договор остается в силе в случае изменения адресов и реквизитов Сторон, изменения их учредительных документов, включая изменение собственника, организационно-правовой формы и др. При этом Сторона, чьи данные претерпели изменения, обязана уведомить другую Сторону в течение 10 (десяти) рабочих дней после получения подтверждающих регистрацию изменени</w:t>
      </w:r>
      <w:r w:rsidR="00B3633F">
        <w:t>й документов в письменном виде.</w:t>
      </w:r>
      <w:ins w:id="71" w:author="Sergey Meshcheryakov" w:date="2017-10-11T12:37:00Z">
        <w:r w:rsidR="00DC7707">
          <w:br/>
        </w:r>
      </w:ins>
    </w:p>
    <w:p w14:paraId="794C63A4" w14:textId="58DB1C0F" w:rsidR="00956EB1" w:rsidRPr="00BC6ED5" w:rsidRDefault="00DC7707">
      <w:pPr>
        <w:pPrChange w:id="72" w:author="Sergey Meshcheryakov" w:date="2017-10-11T12:37:00Z">
          <w:pPr>
            <w:widowControl w:val="0"/>
            <w:numPr>
              <w:ilvl w:val="1"/>
              <w:numId w:val="1"/>
            </w:numPr>
            <w:tabs>
              <w:tab w:val="left" w:pos="709"/>
              <w:tab w:val="left" w:pos="851"/>
            </w:tabs>
            <w:ind w:left="720" w:hanging="360"/>
            <w:contextualSpacing/>
          </w:pPr>
        </w:pPrChange>
      </w:pPr>
      <w:ins w:id="73" w:author="Sergey Meshcheryakov" w:date="2017-10-11T12:37:00Z">
        <w:r>
          <w:br w:type="page"/>
        </w:r>
      </w:ins>
    </w:p>
    <w:p w14:paraId="49ED0F92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74" w:name="_brycp4fdo5d" w:colFirst="0" w:colLast="0"/>
      <w:bookmarkEnd w:id="74"/>
      <w:r>
        <w:lastRenderedPageBreak/>
        <w:t>Порядок расторжения и изменения Договора.</w:t>
      </w:r>
    </w:p>
    <w:p w14:paraId="267B3287" w14:textId="77777777" w:rsidR="00956EB1" w:rsidRPr="00426DFA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>Договор может быть расторгнут досрочно по обоюдному согласию Сторон.</w:t>
      </w:r>
    </w:p>
    <w:p w14:paraId="7DB72DDA" w14:textId="280D5945" w:rsidR="00922221" w:rsidRDefault="00922221" w:rsidP="00426DFA">
      <w:pPr>
        <w:widowControl w:val="0"/>
        <w:numPr>
          <w:ilvl w:val="1"/>
          <w:numId w:val="1"/>
        </w:numPr>
        <w:tabs>
          <w:tab w:val="left" w:pos="709"/>
          <w:tab w:val="left" w:pos="851"/>
        </w:tabs>
        <w:ind w:left="720" w:hanging="360"/>
        <w:contextualSpacing/>
      </w:pPr>
      <w:r>
        <w:rPr>
          <w:lang w:val="ru-RU"/>
        </w:rPr>
        <w:t>В случае прекращения настоящего Договора по обоюдному согласию Сторон, Стороны составляют Акт сверки взаиморасчетов по настоящему Договору в течение 5 (Пяти) рабочих дней с момента принятия решения о прекращении настоящего Договора. Все расчеты по Акту сверки должны быть произведены в течение 7 (Семи) рабочих дней с моменты его подписания Сторонами.</w:t>
      </w:r>
    </w:p>
    <w:p w14:paraId="5F4E1A64" w14:textId="2A47F1F9" w:rsidR="00956EB1" w:rsidRPr="00AE29F9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 w:rsidRPr="00AE29F9">
        <w:t xml:space="preserve">Любая из Сторон вправе в любое время расторгнуть Договор в одностороннем </w:t>
      </w:r>
      <w:ins w:id="75" w:author="Ksenia Koltsova" w:date="2017-08-21T15:36:00Z">
        <w:r w:rsidR="00A157E2">
          <w:rPr>
            <w:lang w:val="ru-RU"/>
          </w:rPr>
          <w:t xml:space="preserve">внесудебном </w:t>
        </w:r>
      </w:ins>
      <w:r w:rsidRPr="00AE29F9">
        <w:t>порядке. Уведомление об этом должно быть направлено другой Стороне в письменном виде заказной корреспонденцией с уведомлением о вручении не менее чем за 20 (двадцать) рабочих дней до предполагаемой даты расторжения Договора.</w:t>
      </w:r>
    </w:p>
    <w:p w14:paraId="525754C1" w14:textId="66DC31F0" w:rsidR="00956EB1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 w:rsidRPr="00AE29F9">
        <w:t>В случае досрочного прекращения действия Договора та Сторона, по инициативе которой</w:t>
      </w:r>
      <w:r>
        <w:t xml:space="preserve"> расторгается Договор, обязуется </w:t>
      </w:r>
      <w:r w:rsidR="002B261B">
        <w:rPr>
          <w:lang w:val="ru-RU"/>
        </w:rPr>
        <w:t>оплатить стоимость документально подтвержденных фактически понесенных Исполнителем расходов. Стоимость рассчитывается ис</w:t>
      </w:r>
      <w:r w:rsidR="00471604">
        <w:rPr>
          <w:lang w:val="ru-RU"/>
        </w:rPr>
        <w:t xml:space="preserve">ходя из ставок, указанных </w:t>
      </w:r>
      <w:r w:rsidR="002B261B">
        <w:rPr>
          <w:lang w:val="ru-RU"/>
        </w:rPr>
        <w:t>Приложения</w:t>
      </w:r>
      <w:r w:rsidR="00A87479">
        <w:rPr>
          <w:lang w:val="ru-RU"/>
        </w:rPr>
        <w:t>х</w:t>
      </w:r>
      <w:r w:rsidR="002B261B">
        <w:rPr>
          <w:lang w:val="ru-RU"/>
        </w:rPr>
        <w:t xml:space="preserve"> к Договору, и с учетом фактически потраченного времени</w:t>
      </w:r>
      <w:r w:rsidR="007A5EC7">
        <w:rPr>
          <w:lang w:val="ru-RU"/>
        </w:rPr>
        <w:t xml:space="preserve"> или </w:t>
      </w:r>
      <w:r w:rsidRPr="007A5EC7">
        <w:t>возместить доку</w:t>
      </w:r>
      <w:r w:rsidR="007A5EC7">
        <w:t xml:space="preserve">ментально подтвержденные </w:t>
      </w:r>
      <w:r w:rsidR="007A5EC7">
        <w:rPr>
          <w:lang w:val="ru-RU"/>
        </w:rPr>
        <w:t xml:space="preserve">другие </w:t>
      </w:r>
      <w:r w:rsidR="007A5EC7">
        <w:t>убытки</w:t>
      </w:r>
      <w:r w:rsidRPr="007A5EC7">
        <w:t>, при этом размер таких убытков не может превышать 100% (сто процентов) от стоимости Работ, выполненных или выполняемых по действующему Приложению к Договору.</w:t>
      </w:r>
    </w:p>
    <w:p w14:paraId="065E5988" w14:textId="35A50615" w:rsidR="00A42A07" w:rsidRPr="00A42A07" w:rsidRDefault="00DA1CA0" w:rsidP="00A42A07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>Все изменения и дополнения, вносимые в Договор, оформляются двусторонними письменными соглашениями, являющимися неотъемлемой его частью.</w:t>
      </w:r>
    </w:p>
    <w:p w14:paraId="79EE7344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76" w:name="_vflblx2fezmt" w:colFirst="0" w:colLast="0"/>
      <w:bookmarkEnd w:id="76"/>
      <w:r>
        <w:t>Иные положения</w:t>
      </w:r>
    </w:p>
    <w:p w14:paraId="4BC8DE94" w14:textId="77777777" w:rsidR="00956EB1" w:rsidRDefault="00DA1CA0" w:rsidP="00B3633F">
      <w:pPr>
        <w:widowControl w:val="0"/>
        <w:numPr>
          <w:ilvl w:val="1"/>
          <w:numId w:val="1"/>
        </w:numPr>
        <w:ind w:left="851" w:hanging="491"/>
        <w:contextualSpacing/>
      </w:pPr>
      <w:r>
        <w:t>По всем вопросам, не урегулированным в Договоре, Стороны руководствуются действующим законодательством Российской Федерации.</w:t>
      </w:r>
    </w:p>
    <w:p w14:paraId="475BBAE9" w14:textId="77777777" w:rsidR="000E1823" w:rsidRPr="000E1823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  <w:rPr>
          <w:ins w:id="77" w:author="Ksenia Koltsova" w:date="2017-08-21T15:44:00Z"/>
          <w:rPrChange w:id="78" w:author="Ksenia Koltsova" w:date="2017-08-21T15:44:00Z">
            <w:rPr>
              <w:ins w:id="79" w:author="Ksenia Koltsova" w:date="2017-08-21T15:44:00Z"/>
              <w:lang w:val="ru-RU"/>
            </w:rPr>
          </w:rPrChange>
        </w:rPr>
      </w:pPr>
      <w:r>
        <w:t xml:space="preserve">Стороны договорились, что в случаях предусмотренных Договором и, соответственно Приложениями к Договору, обмен сообщениями/информацией/информационными материалами может происходить по электронной почте между уполномоченными лицами с адресами электронной почты в зоне dvhb.ru и </w:t>
      </w:r>
      <w:r w:rsidR="00EB4E0F" w:rsidRPr="00EB4E0F">
        <w:t>suzuki-motor.ru</w:t>
      </w:r>
      <w:r>
        <w:t>, что является для Сторон средством оперативного взаимодействия в целях передачи информации, и такие сообщения при рассмотрении споров в суде будут признаны доказательствами, однако в случае, если имеется подписанный Сторонами документ на бумажном носителе с содержанием, противоречащим содержанию сообщения электронной почты, приоритетное доказательственное значение будет иметь документ на бумажном носителе.</w:t>
      </w:r>
      <w:ins w:id="80" w:author="Ksenia Koltsova" w:date="2017-08-21T15:42:00Z">
        <w:r w:rsidR="000E1823">
          <w:rPr>
            <w:lang w:val="ru-RU"/>
          </w:rPr>
          <w:t xml:space="preserve"> </w:t>
        </w:r>
      </w:ins>
    </w:p>
    <w:p w14:paraId="740FBCBD" w14:textId="5A6748AB" w:rsidR="00956EB1" w:rsidRDefault="000E1823">
      <w:pPr>
        <w:widowControl w:val="0"/>
        <w:tabs>
          <w:tab w:val="left" w:pos="851"/>
        </w:tabs>
        <w:ind w:left="720"/>
        <w:contextualSpacing/>
        <w:pPrChange w:id="81" w:author="Ksenia Koltsova" w:date="2017-08-21T15:45:00Z">
          <w:pPr>
            <w:widowControl w:val="0"/>
            <w:numPr>
              <w:ilvl w:val="1"/>
              <w:numId w:val="1"/>
            </w:numPr>
            <w:tabs>
              <w:tab w:val="left" w:pos="851"/>
            </w:tabs>
            <w:ind w:left="720" w:hanging="360"/>
            <w:contextualSpacing/>
          </w:pPr>
        </w:pPrChange>
      </w:pPr>
      <w:ins w:id="82" w:author="Ksenia Koltsova" w:date="2017-08-21T15:42:00Z">
        <w:r>
          <w:rPr>
            <w:lang w:val="ru-RU"/>
          </w:rPr>
          <w:t>12.2.1</w:t>
        </w:r>
        <w:r w:rsidRPr="00E04320">
          <w:rPr>
            <w:lang w:val="ru-RU"/>
          </w:rPr>
          <w:t xml:space="preserve">. </w:t>
        </w:r>
        <w:r w:rsidRPr="00E04320">
          <w:rPr>
            <w:rPrChange w:id="83" w:author="Ksenia Koltsova" w:date="2017-08-21T15:51:00Z">
              <w:rPr>
                <w:highlight w:val="yellow"/>
              </w:rPr>
            </w:rPrChange>
          </w:rPr>
          <w:t>Уведомления, сообщения и другая корреспонденция по настоящему Договору в целях ускорения коммуникации между Сторонами может вестись путем обмена сообщениями по электронной почте с последующим предоставлением оригиналов документов.</w:t>
        </w:r>
      </w:ins>
    </w:p>
    <w:p w14:paraId="1AC88ADC" w14:textId="77777777" w:rsidR="00956EB1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>Стороны обязуются незамедлительно уведомлять друг друга о поступившей по электронной почте информации путем направления ответного электронного письма.</w:t>
      </w:r>
    </w:p>
    <w:p w14:paraId="1A83D87D" w14:textId="77777777" w:rsidR="00956EB1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>В случае неполучения в течение 1 (одного) рабочего дня от адресата ответного письма о получении, отправитель обязан повторно направить электронное письмо.</w:t>
      </w:r>
    </w:p>
    <w:p w14:paraId="4F150096" w14:textId="77777777" w:rsidR="00956EB1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 xml:space="preserve">В любом случае, отсутствие ответного письма от адресата, не является согласием адресата на совершение отправителем каких-либо действий. </w:t>
      </w:r>
    </w:p>
    <w:p w14:paraId="73C457C6" w14:textId="77777777" w:rsidR="00956EB1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>Вся предварительная переписка и переговоры, предшествующие заключению Договора, утрачивают юридическую силу со дня подписания Договора Сторонами.</w:t>
      </w:r>
    </w:p>
    <w:p w14:paraId="4E684C9A" w14:textId="5A494CD5" w:rsidR="00956EB1" w:rsidRPr="00BC6ED5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 xml:space="preserve">Все споры и разногласия по Договору разрешаются Сторонами путем переговоров. Претензии направляются заказным письмом </w:t>
      </w:r>
      <w:r w:rsidR="007A5EC7">
        <w:rPr>
          <w:lang w:val="ru-RU"/>
        </w:rPr>
        <w:t>или</w:t>
      </w:r>
      <w:r>
        <w:t xml:space="preserve"> с курьером под подпись получателя. Срок рассмотрения претензии и подготовки мотивированного ответа составляет 5 (пять) рабочих дней с момента получения претензии. В случае невозможности достижения согласия, спорные вопросы подлежат рассмотрению в соответствии с законодательством Российской Федерации в Арбитражном суде г. Москвы.</w:t>
      </w:r>
    </w:p>
    <w:p w14:paraId="72299C92" w14:textId="5B18D9C3" w:rsidR="00BC6ED5" w:rsidRDefault="00BC6ED5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rPr>
          <w:lang w:val="ru-RU"/>
        </w:rPr>
        <w:t>Все приложения и дополнительные соглашения к настоящему Договору</w:t>
      </w:r>
      <w:r w:rsidR="00A87479">
        <w:rPr>
          <w:lang w:val="ru-RU"/>
        </w:rPr>
        <w:t xml:space="preserve"> и Приложениям</w:t>
      </w:r>
      <w:r>
        <w:rPr>
          <w:lang w:val="ru-RU"/>
        </w:rPr>
        <w:t xml:space="preserve"> являются неотъемлемыми его частями и действительны при наличии подписей должностных лиц, наделенных правом подписи данных документов, при наличии оттисков печатей Сторон.</w:t>
      </w:r>
    </w:p>
    <w:p w14:paraId="124F8B96" w14:textId="49157CA4" w:rsidR="00956EB1" w:rsidRDefault="00DA1CA0" w:rsidP="0009449E">
      <w:pPr>
        <w:widowControl w:val="0"/>
        <w:numPr>
          <w:ilvl w:val="1"/>
          <w:numId w:val="1"/>
        </w:numPr>
        <w:tabs>
          <w:tab w:val="left" w:pos="851"/>
        </w:tabs>
        <w:ind w:left="720" w:hanging="360"/>
        <w:contextualSpacing/>
      </w:pPr>
      <w:r>
        <w:t>Договор составлен в двух экземплярах, имеющих равную юридическую силу, по одному для каждой из Сторон.</w:t>
      </w:r>
    </w:p>
    <w:p w14:paraId="10AAB297" w14:textId="77777777" w:rsidR="00956EB1" w:rsidRDefault="00DA1CA0">
      <w:pPr>
        <w:pStyle w:val="Heading1"/>
        <w:widowControl w:val="0"/>
        <w:numPr>
          <w:ilvl w:val="0"/>
          <w:numId w:val="1"/>
        </w:numPr>
      </w:pPr>
      <w:bookmarkStart w:id="84" w:name="_yhybsetyr1ba" w:colFirst="0" w:colLast="0"/>
      <w:bookmarkEnd w:id="84"/>
      <w:r>
        <w:lastRenderedPageBreak/>
        <w:t>Адреса и реквизиты Сторон</w:t>
      </w:r>
    </w:p>
    <w:tbl>
      <w:tblPr>
        <w:tblStyle w:val="1"/>
        <w:tblW w:w="1019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5098"/>
      </w:tblGrid>
      <w:tr w:rsidR="00956EB1" w14:paraId="2867DBA7" w14:textId="77777777" w:rsidTr="00B2275E">
        <w:trPr>
          <w:trHeight w:val="44"/>
        </w:trPr>
        <w:tc>
          <w:tcPr>
            <w:tcW w:w="5098" w:type="dxa"/>
            <w:vAlign w:val="center"/>
          </w:tcPr>
          <w:p w14:paraId="7F920E10" w14:textId="77777777" w:rsidR="00956EB1" w:rsidRDefault="00DA1CA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5098" w:type="dxa"/>
            <w:vAlign w:val="center"/>
          </w:tcPr>
          <w:p w14:paraId="21327965" w14:textId="77777777" w:rsidR="00956EB1" w:rsidRDefault="00DA1CA0">
            <w:pPr>
              <w:widowControl w:val="0"/>
              <w:contextualSpacing w:val="0"/>
              <w:rPr>
                <w:b/>
              </w:rPr>
            </w:pPr>
            <w:r>
              <w:rPr>
                <w:b/>
              </w:rPr>
              <w:t>Заказчик</w:t>
            </w:r>
          </w:p>
        </w:tc>
      </w:tr>
      <w:tr w:rsidR="00956EB1" w14:paraId="2F37F1AF" w14:textId="77777777" w:rsidTr="00B2275E">
        <w:tc>
          <w:tcPr>
            <w:tcW w:w="5098" w:type="dxa"/>
          </w:tcPr>
          <w:p w14:paraId="336265D8" w14:textId="77777777" w:rsidR="00956EB1" w:rsidRDefault="00956EB1">
            <w:pPr>
              <w:widowControl w:val="0"/>
              <w:contextualSpacing w:val="0"/>
            </w:pPr>
          </w:p>
          <w:p w14:paraId="60E9D094" w14:textId="77777777" w:rsidR="00956EB1" w:rsidRDefault="00DA1CA0">
            <w:pPr>
              <w:widowControl w:val="0"/>
              <w:contextualSpacing w:val="0"/>
            </w:pPr>
            <w:r>
              <w:t>ООО «ДевХаб»</w:t>
            </w:r>
          </w:p>
          <w:p w14:paraId="04F3B80D" w14:textId="77777777" w:rsidR="00956EB1" w:rsidRDefault="00956EB1">
            <w:pPr>
              <w:widowControl w:val="0"/>
              <w:contextualSpacing w:val="0"/>
            </w:pPr>
          </w:p>
          <w:p w14:paraId="14E88EFC" w14:textId="77777777" w:rsidR="00956EB1" w:rsidRDefault="00DA1CA0">
            <w:pPr>
              <w:widowControl w:val="0"/>
              <w:contextualSpacing w:val="0"/>
            </w:pPr>
            <w:r>
              <w:t>ОГРН: 1107746471370</w:t>
            </w:r>
          </w:p>
          <w:p w14:paraId="38C21F3B" w14:textId="77777777" w:rsidR="00956EB1" w:rsidRDefault="00DA1CA0">
            <w:pPr>
              <w:widowControl w:val="0"/>
              <w:contextualSpacing w:val="0"/>
            </w:pPr>
            <w:r>
              <w:t>ИНН: 7728738519</w:t>
            </w:r>
          </w:p>
          <w:p w14:paraId="0A34F16E" w14:textId="77777777" w:rsidR="00956EB1" w:rsidRDefault="00DA1CA0">
            <w:pPr>
              <w:widowControl w:val="0"/>
              <w:contextualSpacing w:val="0"/>
            </w:pPr>
            <w:r>
              <w:t>КПП: 771801001</w:t>
            </w:r>
          </w:p>
          <w:p w14:paraId="2C1EB804" w14:textId="77777777" w:rsidR="00956EB1" w:rsidRDefault="00956EB1">
            <w:pPr>
              <w:widowControl w:val="0"/>
              <w:contextualSpacing w:val="0"/>
            </w:pPr>
          </w:p>
          <w:p w14:paraId="31864DFE" w14:textId="0B1CAD5D" w:rsidR="00956EB1" w:rsidRDefault="00DA1CA0">
            <w:pPr>
              <w:widowControl w:val="0"/>
              <w:contextualSpacing w:val="0"/>
            </w:pPr>
            <w:r>
              <w:t xml:space="preserve">Юридический адрес: 107150, г. Москва, </w:t>
            </w:r>
            <w:r w:rsidR="00AE29F9">
              <w:rPr>
                <w:lang w:val="ru-RU"/>
              </w:rPr>
              <w:br/>
            </w:r>
            <w:r>
              <w:t>ул. Бойцовая, д. 22</w:t>
            </w:r>
            <w:r w:rsidR="00716545">
              <w:t>.</w:t>
            </w:r>
          </w:p>
          <w:p w14:paraId="542799A1" w14:textId="77777777" w:rsidR="00716545" w:rsidDel="00DC7707" w:rsidRDefault="00716545">
            <w:pPr>
              <w:widowControl w:val="0"/>
              <w:contextualSpacing w:val="0"/>
              <w:rPr>
                <w:del w:id="85" w:author="Sergey Meshcheryakov" w:date="2017-10-11T12:39:00Z"/>
              </w:rPr>
            </w:pPr>
          </w:p>
          <w:p w14:paraId="17F4C514" w14:textId="710721F0" w:rsidR="00716545" w:rsidDel="001B75B7" w:rsidRDefault="00716545" w:rsidP="00716545">
            <w:pPr>
              <w:widowControl w:val="0"/>
              <w:rPr>
                <w:del w:id="86" w:author="Sergey Meshcheryakov" w:date="2017-10-11T12:36:00Z"/>
              </w:rPr>
            </w:pPr>
            <w:del w:id="87" w:author="Sergey Meshcheryakov" w:date="2017-10-11T12:36:00Z">
              <w:r w:rsidDel="001B75B7">
                <w:delText>Адрес для доставки простых (незаказных) писем через Почту России: 125009, г. Москва, ул. Тверская, д. 7, а/я 9, ООО «Кнопка» для компании «ДевХаб».</w:delText>
              </w:r>
            </w:del>
          </w:p>
          <w:p w14:paraId="24393CB4" w14:textId="39ADDFA3" w:rsidR="00716545" w:rsidDel="001B75B7" w:rsidRDefault="00716545" w:rsidP="00716545">
            <w:pPr>
              <w:widowControl w:val="0"/>
              <w:rPr>
                <w:del w:id="88" w:author="Sergey Meshcheryakov" w:date="2017-10-11T12:36:00Z"/>
              </w:rPr>
            </w:pPr>
          </w:p>
          <w:p w14:paraId="03B7EDD4" w14:textId="46E72D2B" w:rsidR="00956EB1" w:rsidDel="001B75B7" w:rsidRDefault="00716545" w:rsidP="00716545">
            <w:pPr>
              <w:widowControl w:val="0"/>
              <w:contextualSpacing w:val="0"/>
              <w:rPr>
                <w:del w:id="89" w:author="Sergey Meshcheryakov" w:date="2017-10-11T12:36:00Z"/>
              </w:rPr>
            </w:pPr>
            <w:del w:id="90" w:author="Sergey Meshcheryakov" w:date="2017-10-11T12:36:00Z">
              <w:r w:rsidDel="001B75B7">
                <w:delText>Адрес для доставки корреспонденции курьерскими службами: г. Москва, ул. Садовая-Кудринская, д. 8, 6 этаж, кнопка 6 на домофоне. В ООО “Кнопку” для компании “ДевХаб”.</w:delText>
              </w:r>
            </w:del>
          </w:p>
          <w:p w14:paraId="1A98E8FB" w14:textId="77777777" w:rsidR="00716545" w:rsidRDefault="00716545" w:rsidP="00716545">
            <w:pPr>
              <w:widowControl w:val="0"/>
              <w:contextualSpacing w:val="0"/>
            </w:pPr>
          </w:p>
          <w:p w14:paraId="422B935D" w14:textId="77777777" w:rsidR="00956EB1" w:rsidRDefault="00DA1CA0">
            <w:pPr>
              <w:widowControl w:val="0"/>
              <w:contextualSpacing w:val="0"/>
            </w:pPr>
            <w:r>
              <w:t xml:space="preserve">Телефон: +7 499 505-50-96 </w:t>
            </w:r>
          </w:p>
          <w:p w14:paraId="1CC13D37" w14:textId="77777777" w:rsidR="00956EB1" w:rsidRPr="009369CC" w:rsidRDefault="00DA1CA0">
            <w:pPr>
              <w:widowControl w:val="0"/>
              <w:contextualSpacing w:val="0"/>
              <w:rPr>
                <w:lang w:val="ru-RU"/>
              </w:rPr>
            </w:pPr>
            <w:r w:rsidRPr="00B3633F">
              <w:rPr>
                <w:lang w:val="en-GB"/>
              </w:rPr>
              <w:t>E</w:t>
            </w:r>
            <w:r w:rsidRPr="009369CC">
              <w:rPr>
                <w:lang w:val="ru-RU"/>
              </w:rPr>
              <w:t>-</w:t>
            </w:r>
            <w:r w:rsidRPr="00B3633F">
              <w:rPr>
                <w:lang w:val="en-GB"/>
              </w:rPr>
              <w:t>mail</w:t>
            </w:r>
            <w:r w:rsidRPr="009369CC">
              <w:rPr>
                <w:lang w:val="ru-RU"/>
              </w:rPr>
              <w:t xml:space="preserve">: </w:t>
            </w:r>
            <w:r w:rsidRPr="00B3633F">
              <w:rPr>
                <w:lang w:val="en-GB"/>
              </w:rPr>
              <w:t>hello</w:t>
            </w:r>
            <w:r w:rsidRPr="009369CC">
              <w:rPr>
                <w:lang w:val="ru-RU"/>
              </w:rPr>
              <w:t>@</w:t>
            </w:r>
            <w:proofErr w:type="spellStart"/>
            <w:r w:rsidRPr="00B3633F">
              <w:rPr>
                <w:lang w:val="en-GB"/>
              </w:rPr>
              <w:t>dvhb</w:t>
            </w:r>
            <w:proofErr w:type="spellEnd"/>
            <w:r w:rsidRPr="009369CC">
              <w:rPr>
                <w:lang w:val="ru-RU"/>
              </w:rPr>
              <w:t>.</w:t>
            </w:r>
            <w:proofErr w:type="spellStart"/>
            <w:r w:rsidRPr="00B3633F">
              <w:rPr>
                <w:lang w:val="en-GB"/>
              </w:rPr>
              <w:t>ru</w:t>
            </w:r>
            <w:proofErr w:type="spellEnd"/>
          </w:p>
          <w:p w14:paraId="3C562612" w14:textId="77777777" w:rsidR="00956EB1" w:rsidRPr="009369CC" w:rsidRDefault="00956EB1">
            <w:pPr>
              <w:widowControl w:val="0"/>
              <w:contextualSpacing w:val="0"/>
              <w:rPr>
                <w:lang w:val="ru-RU"/>
              </w:rPr>
            </w:pPr>
          </w:p>
          <w:p w14:paraId="4FFF5821" w14:textId="77777777" w:rsidR="00956EB1" w:rsidRPr="009369CC" w:rsidRDefault="00DA1CA0">
            <w:pPr>
              <w:widowControl w:val="0"/>
              <w:contextualSpacing w:val="0"/>
              <w:rPr>
                <w:lang w:val="ru-RU"/>
              </w:rPr>
            </w:pPr>
            <w:r>
              <w:t>Р</w:t>
            </w:r>
            <w:r w:rsidRPr="009369CC">
              <w:rPr>
                <w:lang w:val="ru-RU"/>
              </w:rPr>
              <w:t>/</w:t>
            </w:r>
            <w:r>
              <w:t>с</w:t>
            </w:r>
            <w:r w:rsidRPr="009369CC">
              <w:rPr>
                <w:lang w:val="ru-RU"/>
              </w:rPr>
              <w:t xml:space="preserve"> 40702810502880000231</w:t>
            </w:r>
          </w:p>
          <w:p w14:paraId="11E4D0CB" w14:textId="77777777" w:rsidR="00956EB1" w:rsidRDefault="00DA1CA0">
            <w:pPr>
              <w:widowControl w:val="0"/>
              <w:contextualSpacing w:val="0"/>
            </w:pPr>
            <w:r>
              <w:t>в AО «АЛЬФА-БАНК»,</w:t>
            </w:r>
          </w:p>
          <w:p w14:paraId="122AB751" w14:textId="77777777" w:rsidR="00956EB1" w:rsidRDefault="00DA1CA0">
            <w:pPr>
              <w:widowControl w:val="0"/>
              <w:contextualSpacing w:val="0"/>
            </w:pPr>
            <w:r>
              <w:t xml:space="preserve">БИК: 044525593, </w:t>
            </w:r>
          </w:p>
          <w:p w14:paraId="0BC7616A" w14:textId="77777777" w:rsidR="00956EB1" w:rsidRDefault="00DA1CA0">
            <w:pPr>
              <w:widowControl w:val="0"/>
              <w:contextualSpacing w:val="0"/>
            </w:pPr>
            <w:r>
              <w:t>к/счёт: № 30101810200000000593</w:t>
            </w:r>
          </w:p>
          <w:p w14:paraId="7AF0E1D1" w14:textId="77777777" w:rsidR="00956EB1" w:rsidRDefault="00956EB1">
            <w:pPr>
              <w:widowControl w:val="0"/>
              <w:contextualSpacing w:val="0"/>
              <w:rPr>
                <w:ins w:id="91" w:author="Sergey Meshcheryakov" w:date="2017-10-11T12:39:00Z"/>
              </w:rPr>
            </w:pPr>
          </w:p>
          <w:p w14:paraId="7706E751" w14:textId="77777777" w:rsidR="00DC7707" w:rsidRDefault="00DC7707">
            <w:pPr>
              <w:widowControl w:val="0"/>
              <w:contextualSpacing w:val="0"/>
            </w:pPr>
          </w:p>
          <w:p w14:paraId="2DBCA789" w14:textId="77777777" w:rsidR="001B75B7" w:rsidRDefault="001B75B7" w:rsidP="001B75B7">
            <w:pPr>
              <w:widowControl w:val="0"/>
              <w:rPr>
                <w:ins w:id="92" w:author="Sergey Meshcheryakov" w:date="2017-10-11T12:36:00Z"/>
              </w:rPr>
            </w:pPr>
            <w:ins w:id="93" w:author="Sergey Meshcheryakov" w:date="2017-10-11T12:36:00Z">
              <w:r>
                <w:t>Адрес для доставки простых (незаказных) писем через Почту России: 125009, г. Москва, ул. Тверская, д. 7, а/я 9, ООО «Кнопка» для компании «ДевХаб».</w:t>
              </w:r>
            </w:ins>
          </w:p>
          <w:p w14:paraId="3973EF3D" w14:textId="77777777" w:rsidR="001B75B7" w:rsidRDefault="001B75B7" w:rsidP="001B75B7">
            <w:pPr>
              <w:widowControl w:val="0"/>
              <w:rPr>
                <w:ins w:id="94" w:author="Sergey Meshcheryakov" w:date="2017-10-11T12:36:00Z"/>
              </w:rPr>
            </w:pPr>
          </w:p>
          <w:p w14:paraId="2FADC10A" w14:textId="77777777" w:rsidR="001B75B7" w:rsidRDefault="001B75B7" w:rsidP="001B75B7">
            <w:pPr>
              <w:widowControl w:val="0"/>
              <w:contextualSpacing w:val="0"/>
              <w:rPr>
                <w:ins w:id="95" w:author="Sergey Meshcheryakov" w:date="2017-10-11T12:36:00Z"/>
              </w:rPr>
            </w:pPr>
            <w:ins w:id="96" w:author="Sergey Meshcheryakov" w:date="2017-10-11T12:36:00Z">
              <w:r>
                <w:t>Адрес для доставки корреспонденции курьерскими службами: г. Москва, ул. Садовая-Кудринская, д. 8, 6 этаж, кнопка 6 на домофоне. В ООО “Кнопку” для компании “ДевХаб”.</w:t>
              </w:r>
            </w:ins>
          </w:p>
          <w:p w14:paraId="5D253248" w14:textId="77777777" w:rsidR="00DC7707" w:rsidRDefault="00DC7707">
            <w:pPr>
              <w:widowControl w:val="0"/>
              <w:contextualSpacing w:val="0"/>
            </w:pPr>
          </w:p>
          <w:p w14:paraId="49282716" w14:textId="77777777" w:rsidR="00956EB1" w:rsidRDefault="00DA1CA0">
            <w:pPr>
              <w:widowControl w:val="0"/>
              <w:contextualSpacing w:val="0"/>
            </w:pPr>
            <w:r>
              <w:t>Генеральный директор</w:t>
            </w:r>
          </w:p>
          <w:p w14:paraId="247042AC" w14:textId="77777777" w:rsidR="00956EB1" w:rsidRDefault="00956EB1">
            <w:pPr>
              <w:widowControl w:val="0"/>
              <w:contextualSpacing w:val="0"/>
            </w:pPr>
          </w:p>
          <w:p w14:paraId="01BA857F" w14:textId="77777777" w:rsidR="00956EB1" w:rsidRDefault="00DA1CA0">
            <w:pPr>
              <w:widowControl w:val="0"/>
              <w:contextualSpacing w:val="0"/>
            </w:pPr>
            <w:r>
              <w:t>____________________/Самсонова Е.В./</w:t>
            </w:r>
          </w:p>
          <w:p w14:paraId="519C234F" w14:textId="77777777" w:rsidR="00EB4E0F" w:rsidRDefault="00EB4E0F">
            <w:pPr>
              <w:widowControl w:val="0"/>
              <w:contextualSpacing w:val="0"/>
            </w:pPr>
          </w:p>
          <w:p w14:paraId="6E035E18" w14:textId="123DBB1A" w:rsidR="00EB4E0F" w:rsidRPr="00EB4E0F" w:rsidRDefault="00EB4E0F">
            <w:pPr>
              <w:widowControl w:val="0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М.П.</w:t>
            </w:r>
          </w:p>
          <w:p w14:paraId="6BA017C6" w14:textId="77777777" w:rsidR="00956EB1" w:rsidRDefault="00956EB1">
            <w:pPr>
              <w:widowControl w:val="0"/>
              <w:contextualSpacing w:val="0"/>
            </w:pPr>
          </w:p>
        </w:tc>
        <w:tc>
          <w:tcPr>
            <w:tcW w:w="5098" w:type="dxa"/>
          </w:tcPr>
          <w:p w14:paraId="77BD0170" w14:textId="77777777" w:rsidR="00956EB1" w:rsidRDefault="00956EB1">
            <w:pPr>
              <w:widowControl w:val="0"/>
              <w:contextualSpacing w:val="0"/>
            </w:pPr>
          </w:p>
          <w:p w14:paraId="10C0FF17" w14:textId="77777777" w:rsidR="00EB4E0F" w:rsidRDefault="00EB4E0F">
            <w:pPr>
              <w:widowControl w:val="0"/>
              <w:contextualSpacing w:val="0"/>
            </w:pPr>
            <w:r>
              <w:t xml:space="preserve">ООО «СУЗУКИ МОТОР РУС» </w:t>
            </w:r>
          </w:p>
          <w:p w14:paraId="3C6A0CFF" w14:textId="77777777" w:rsidR="00EB4E0F" w:rsidRDefault="00EB4E0F">
            <w:pPr>
              <w:widowControl w:val="0"/>
              <w:contextualSpacing w:val="0"/>
            </w:pPr>
          </w:p>
          <w:p w14:paraId="69F0DAD8" w14:textId="77777777" w:rsidR="00EB4E0F" w:rsidRDefault="00EB4E0F">
            <w:pPr>
              <w:widowControl w:val="0"/>
              <w:contextualSpacing w:val="0"/>
            </w:pPr>
            <w:r>
              <w:t>ОГРН: 1057747112103</w:t>
            </w:r>
          </w:p>
          <w:p w14:paraId="57E86C78" w14:textId="77777777" w:rsidR="00EB4E0F" w:rsidRDefault="00EB4E0F">
            <w:pPr>
              <w:widowControl w:val="0"/>
              <w:contextualSpacing w:val="0"/>
            </w:pPr>
            <w:r w:rsidRPr="00EB4E0F">
              <w:t>ИНН</w:t>
            </w:r>
            <w:r>
              <w:t>: 7704558059</w:t>
            </w:r>
          </w:p>
          <w:p w14:paraId="1A32EACC" w14:textId="3CF92089" w:rsidR="00EB4E0F" w:rsidRDefault="00EB4E0F">
            <w:pPr>
              <w:widowControl w:val="0"/>
              <w:contextualSpacing w:val="0"/>
            </w:pPr>
            <w:r w:rsidRPr="00EB4E0F">
              <w:t>КПП</w:t>
            </w:r>
            <w:r>
              <w:t>:</w:t>
            </w:r>
            <w:r w:rsidRPr="00EB4E0F">
              <w:t xml:space="preserve"> 774901001</w:t>
            </w:r>
          </w:p>
          <w:p w14:paraId="3C620295" w14:textId="77777777" w:rsidR="00EB4E0F" w:rsidRDefault="00EB4E0F">
            <w:pPr>
              <w:widowControl w:val="0"/>
              <w:contextualSpacing w:val="0"/>
            </w:pPr>
          </w:p>
          <w:p w14:paraId="72EF5CEF" w14:textId="6839C3E2" w:rsidR="00EB4E0F" w:rsidRDefault="00EB4E0F">
            <w:pPr>
              <w:widowControl w:val="0"/>
              <w:contextualSpacing w:val="0"/>
            </w:pPr>
            <w:r w:rsidRPr="00EB4E0F">
              <w:t xml:space="preserve">Юридический адрес: 129323, г. Москва, </w:t>
            </w:r>
            <w:r w:rsidR="00AE29F9">
              <w:rPr>
                <w:lang w:val="ru-RU"/>
              </w:rPr>
              <w:br/>
            </w:r>
            <w:r w:rsidRPr="00EB4E0F">
              <w:t xml:space="preserve">ул. Снежная, д. 26. </w:t>
            </w:r>
          </w:p>
          <w:p w14:paraId="52A852EE" w14:textId="77777777" w:rsidR="00EB4E0F" w:rsidRDefault="00EB4E0F">
            <w:pPr>
              <w:widowControl w:val="0"/>
              <w:contextualSpacing w:val="0"/>
            </w:pPr>
          </w:p>
          <w:p w14:paraId="4F9DEA46" w14:textId="77777777" w:rsidR="00EB4E0F" w:rsidRPr="007F301F" w:rsidRDefault="00EB4E0F">
            <w:pPr>
              <w:widowControl w:val="0"/>
              <w:contextualSpacing w:val="0"/>
              <w:rPr>
                <w:lang w:val="ru-RU"/>
              </w:rPr>
            </w:pPr>
            <w:r>
              <w:t>Тел</w:t>
            </w:r>
            <w:r w:rsidRPr="007F301F">
              <w:rPr>
                <w:lang w:val="ru-RU"/>
              </w:rPr>
              <w:t>. 8 (495) 787-2773</w:t>
            </w:r>
          </w:p>
          <w:p w14:paraId="11544D05" w14:textId="27882C28" w:rsidR="00EB4E0F" w:rsidRPr="00126D7A" w:rsidRDefault="00EB4E0F">
            <w:pPr>
              <w:widowControl w:val="0"/>
              <w:contextualSpacing w:val="0"/>
              <w:rPr>
                <w:lang w:val="ru-RU"/>
              </w:rPr>
            </w:pPr>
            <w:r>
              <w:rPr>
                <w:lang w:val="en-US"/>
              </w:rPr>
              <w:t>E</w:t>
            </w:r>
            <w:r w:rsidRPr="00126D7A">
              <w:rPr>
                <w:lang w:val="ru-RU"/>
              </w:rPr>
              <w:t>-</w:t>
            </w:r>
            <w:r>
              <w:rPr>
                <w:lang w:val="en-US"/>
              </w:rPr>
              <w:t>mail</w:t>
            </w:r>
            <w:r w:rsidRPr="00126D7A">
              <w:rPr>
                <w:lang w:val="ru-RU"/>
              </w:rPr>
              <w:t xml:space="preserve">: </w:t>
            </w:r>
            <w:r w:rsidR="00E25E27">
              <w:fldChar w:fldCharType="begin"/>
            </w:r>
            <w:r w:rsidR="00E25E27" w:rsidRPr="00126D7A">
              <w:rPr>
                <w:lang w:val="ru-RU"/>
                <w:rPrChange w:id="97" w:author="Sergey Meshcheryakov" w:date="2017-10-11T13:05:00Z">
                  <w:rPr/>
                </w:rPrChange>
              </w:rPr>
              <w:instrText xml:space="preserve"> </w:instrText>
            </w:r>
            <w:r w:rsidR="00E25E27" w:rsidRPr="006A5D15">
              <w:rPr>
                <w:lang w:val="en-US"/>
                <w:rPrChange w:id="98" w:author="Elena Ivanova" w:date="2017-08-22T10:53:00Z">
                  <w:rPr/>
                </w:rPrChange>
              </w:rPr>
              <w:instrText>HYPERLINK</w:instrText>
            </w:r>
            <w:r w:rsidR="00E25E27" w:rsidRPr="00126D7A">
              <w:rPr>
                <w:lang w:val="ru-RU"/>
                <w:rPrChange w:id="99" w:author="Sergey Meshcheryakov" w:date="2017-10-11T13:05:00Z">
                  <w:rPr/>
                </w:rPrChange>
              </w:rPr>
              <w:instrText xml:space="preserve"> "</w:instrText>
            </w:r>
            <w:r w:rsidR="00E25E27" w:rsidRPr="006A5D15">
              <w:rPr>
                <w:lang w:val="en-US"/>
                <w:rPrChange w:id="100" w:author="Elena Ivanova" w:date="2017-08-22T10:53:00Z">
                  <w:rPr/>
                </w:rPrChange>
              </w:rPr>
              <w:instrText>mailto</w:instrText>
            </w:r>
            <w:r w:rsidR="00E25E27" w:rsidRPr="00126D7A">
              <w:rPr>
                <w:lang w:val="ru-RU"/>
                <w:rPrChange w:id="101" w:author="Sergey Meshcheryakov" w:date="2017-10-11T13:05:00Z">
                  <w:rPr/>
                </w:rPrChange>
              </w:rPr>
              <w:instrText>:</w:instrText>
            </w:r>
            <w:r w:rsidR="00E25E27" w:rsidRPr="006A5D15">
              <w:rPr>
                <w:lang w:val="en-US"/>
                <w:rPrChange w:id="102" w:author="Elena Ivanova" w:date="2017-08-22T10:53:00Z">
                  <w:rPr/>
                </w:rPrChange>
              </w:rPr>
              <w:instrText>it</w:instrText>
            </w:r>
            <w:r w:rsidR="00E25E27" w:rsidRPr="00126D7A">
              <w:rPr>
                <w:lang w:val="ru-RU"/>
                <w:rPrChange w:id="103" w:author="Sergey Meshcheryakov" w:date="2017-10-11T13:05:00Z">
                  <w:rPr/>
                </w:rPrChange>
              </w:rPr>
              <w:instrText>@</w:instrText>
            </w:r>
            <w:r w:rsidR="00E25E27" w:rsidRPr="006A5D15">
              <w:rPr>
                <w:lang w:val="en-US"/>
                <w:rPrChange w:id="104" w:author="Elena Ivanova" w:date="2017-08-22T10:53:00Z">
                  <w:rPr/>
                </w:rPrChange>
              </w:rPr>
              <w:instrText>suzuki</w:instrText>
            </w:r>
            <w:r w:rsidR="00E25E27" w:rsidRPr="00126D7A">
              <w:rPr>
                <w:lang w:val="ru-RU"/>
                <w:rPrChange w:id="105" w:author="Sergey Meshcheryakov" w:date="2017-10-11T13:05:00Z">
                  <w:rPr/>
                </w:rPrChange>
              </w:rPr>
              <w:instrText>-</w:instrText>
            </w:r>
            <w:r w:rsidR="00E25E27" w:rsidRPr="006A5D15">
              <w:rPr>
                <w:lang w:val="en-US"/>
                <w:rPrChange w:id="106" w:author="Elena Ivanova" w:date="2017-08-22T10:53:00Z">
                  <w:rPr/>
                </w:rPrChange>
              </w:rPr>
              <w:instrText>motor</w:instrText>
            </w:r>
            <w:r w:rsidR="00E25E27" w:rsidRPr="00126D7A">
              <w:rPr>
                <w:lang w:val="ru-RU"/>
                <w:rPrChange w:id="107" w:author="Sergey Meshcheryakov" w:date="2017-10-11T13:05:00Z">
                  <w:rPr/>
                </w:rPrChange>
              </w:rPr>
              <w:instrText>.</w:instrText>
            </w:r>
            <w:r w:rsidR="00E25E27" w:rsidRPr="006A5D15">
              <w:rPr>
                <w:lang w:val="en-US"/>
                <w:rPrChange w:id="108" w:author="Elena Ivanova" w:date="2017-08-22T10:53:00Z">
                  <w:rPr/>
                </w:rPrChange>
              </w:rPr>
              <w:instrText>ru</w:instrText>
            </w:r>
            <w:r w:rsidR="00E25E27" w:rsidRPr="00126D7A">
              <w:rPr>
                <w:lang w:val="ru-RU"/>
                <w:rPrChange w:id="109" w:author="Sergey Meshcheryakov" w:date="2017-10-11T13:05:00Z">
                  <w:rPr/>
                </w:rPrChange>
              </w:rPr>
              <w:instrText xml:space="preserve">" </w:instrText>
            </w:r>
            <w:r w:rsidR="00E25E27">
              <w:fldChar w:fldCharType="separate"/>
            </w:r>
            <w:r w:rsidRPr="00EB4E0F">
              <w:rPr>
                <w:rStyle w:val="Hyperlink"/>
                <w:lang w:val="en-GB"/>
              </w:rPr>
              <w:t>it</w:t>
            </w:r>
            <w:r w:rsidRPr="00126D7A">
              <w:rPr>
                <w:rStyle w:val="Hyperlink"/>
                <w:lang w:val="ru-RU"/>
              </w:rPr>
              <w:t>@</w:t>
            </w:r>
            <w:proofErr w:type="spellStart"/>
            <w:r w:rsidRPr="00EB4E0F">
              <w:rPr>
                <w:rStyle w:val="Hyperlink"/>
                <w:lang w:val="en-GB"/>
              </w:rPr>
              <w:t>suzuki</w:t>
            </w:r>
            <w:proofErr w:type="spellEnd"/>
            <w:r w:rsidRPr="00126D7A">
              <w:rPr>
                <w:rStyle w:val="Hyperlink"/>
                <w:lang w:val="ru-RU"/>
              </w:rPr>
              <w:t>-</w:t>
            </w:r>
            <w:r w:rsidRPr="00EB4E0F">
              <w:rPr>
                <w:rStyle w:val="Hyperlink"/>
                <w:lang w:val="en-GB"/>
              </w:rPr>
              <w:t>motor</w:t>
            </w:r>
            <w:r w:rsidRPr="00126D7A">
              <w:rPr>
                <w:rStyle w:val="Hyperlink"/>
                <w:lang w:val="ru-RU"/>
              </w:rPr>
              <w:t>.</w:t>
            </w:r>
            <w:proofErr w:type="spellStart"/>
            <w:r w:rsidRPr="00EB4E0F">
              <w:rPr>
                <w:rStyle w:val="Hyperlink"/>
                <w:lang w:val="en-GB"/>
              </w:rPr>
              <w:t>ru</w:t>
            </w:r>
            <w:proofErr w:type="spellEnd"/>
            <w:r w:rsidR="00E25E27">
              <w:rPr>
                <w:rStyle w:val="Hyperlink"/>
                <w:lang w:val="en-GB"/>
              </w:rPr>
              <w:fldChar w:fldCharType="end"/>
            </w:r>
          </w:p>
          <w:p w14:paraId="2E12C0AA" w14:textId="77777777" w:rsidR="00EB4E0F" w:rsidRPr="00126D7A" w:rsidRDefault="00EB4E0F">
            <w:pPr>
              <w:widowControl w:val="0"/>
              <w:contextualSpacing w:val="0"/>
              <w:rPr>
                <w:lang w:val="ru-RU"/>
                <w:rPrChange w:id="110" w:author="Sergey Meshcheryakov" w:date="2017-10-11T13:05:00Z">
                  <w:rPr>
                    <w:lang w:val="ru-RU"/>
                  </w:rPr>
                </w:rPrChange>
              </w:rPr>
            </w:pPr>
          </w:p>
          <w:p w14:paraId="7D86F6CA" w14:textId="77777777" w:rsidR="00EB4E0F" w:rsidRDefault="00EB4E0F">
            <w:pPr>
              <w:widowControl w:val="0"/>
              <w:contextualSpacing w:val="0"/>
            </w:pPr>
            <w:r>
              <w:t>Р/с 40702810700000001116</w:t>
            </w:r>
          </w:p>
          <w:p w14:paraId="4A419C6F" w14:textId="77777777" w:rsidR="00EB4E0F" w:rsidRDefault="00EB4E0F">
            <w:pPr>
              <w:widowControl w:val="0"/>
              <w:contextualSpacing w:val="0"/>
            </w:pPr>
            <w:r w:rsidRPr="00EB4E0F">
              <w:t>в АО «Банк оф Токио-Мицубиси ЮФДжей (Евразия)» в г. Мо</w:t>
            </w:r>
            <w:r>
              <w:t>скве</w:t>
            </w:r>
          </w:p>
          <w:p w14:paraId="0718E6FC" w14:textId="06D23B17" w:rsidR="00EB4E0F" w:rsidRDefault="00EB4E0F">
            <w:pPr>
              <w:widowControl w:val="0"/>
              <w:contextualSpacing w:val="0"/>
            </w:pPr>
            <w:r w:rsidRPr="00EB4E0F">
              <w:t>БИК 044525361</w:t>
            </w:r>
          </w:p>
          <w:p w14:paraId="77B8040D" w14:textId="6366E774" w:rsidR="00EB4E0F" w:rsidRDefault="00AE29F9">
            <w:pPr>
              <w:widowControl w:val="0"/>
              <w:contextualSpacing w:val="0"/>
            </w:pPr>
            <w:r>
              <w:t xml:space="preserve">к/счёт: </w:t>
            </w:r>
            <w:r w:rsidR="00EB4E0F">
              <w:t>30101810500000000361</w:t>
            </w:r>
          </w:p>
          <w:p w14:paraId="1DCDAC9B" w14:textId="77777777" w:rsidR="00956EB1" w:rsidRDefault="00956EB1">
            <w:pPr>
              <w:widowControl w:val="0"/>
              <w:contextualSpacing w:val="0"/>
            </w:pPr>
          </w:p>
          <w:p w14:paraId="2332448C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5A7C6ACD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721A204C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6F55FE0A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50FFBE57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7E36016B" w14:textId="77777777" w:rsidR="00AE29F9" w:rsidRPr="00DE5D0A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78E162B3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79945E8A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4BFBDB87" w14:textId="77777777" w:rsidR="00AE29F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1821AC94" w14:textId="77777777" w:rsidR="00AE29F9" w:rsidRPr="00A87479" w:rsidRDefault="00AE29F9">
            <w:pPr>
              <w:widowControl w:val="0"/>
              <w:contextualSpacing w:val="0"/>
              <w:rPr>
                <w:lang w:val="ru-RU"/>
              </w:rPr>
            </w:pPr>
          </w:p>
          <w:p w14:paraId="61E912A4" w14:textId="43CCC18E" w:rsidR="00956EB1" w:rsidRDefault="00EB4E0F">
            <w:pPr>
              <w:widowControl w:val="0"/>
              <w:contextualSpacing w:val="0"/>
            </w:pPr>
            <w:r w:rsidRPr="00EB4E0F">
              <w:t>Генеральный директор</w:t>
            </w:r>
          </w:p>
          <w:p w14:paraId="0E3CE7FA" w14:textId="77777777" w:rsidR="00EB4E0F" w:rsidRDefault="00EB4E0F">
            <w:pPr>
              <w:widowControl w:val="0"/>
              <w:contextualSpacing w:val="0"/>
            </w:pPr>
          </w:p>
          <w:p w14:paraId="457D1923" w14:textId="539174DB" w:rsidR="00956EB1" w:rsidRDefault="00DA1CA0">
            <w:pPr>
              <w:widowControl w:val="0"/>
              <w:contextualSpacing w:val="0"/>
            </w:pPr>
            <w:r>
              <w:t>____________________/</w:t>
            </w:r>
            <w:r w:rsidR="00EB4E0F">
              <w:t>Кэиити Сумида</w:t>
            </w:r>
            <w:r>
              <w:t>/</w:t>
            </w:r>
          </w:p>
          <w:p w14:paraId="32DA5BDF" w14:textId="77777777" w:rsidR="00956EB1" w:rsidRDefault="00956EB1">
            <w:pPr>
              <w:widowControl w:val="0"/>
              <w:contextualSpacing w:val="0"/>
            </w:pPr>
          </w:p>
          <w:p w14:paraId="7E03398C" w14:textId="77777777" w:rsidR="00EB4E0F" w:rsidRPr="00EB4E0F" w:rsidRDefault="00EB4E0F" w:rsidP="00EB4E0F">
            <w:pPr>
              <w:widowControl w:val="0"/>
              <w:contextualSpacing w:val="0"/>
              <w:rPr>
                <w:lang w:val="ru-RU"/>
              </w:rPr>
            </w:pPr>
            <w:r>
              <w:rPr>
                <w:lang w:val="ru-RU"/>
              </w:rPr>
              <w:t>М.П.</w:t>
            </w:r>
          </w:p>
          <w:p w14:paraId="6B3A1B58" w14:textId="77777777" w:rsidR="00EB4E0F" w:rsidRDefault="00EB4E0F">
            <w:pPr>
              <w:widowControl w:val="0"/>
              <w:contextualSpacing w:val="0"/>
            </w:pPr>
          </w:p>
        </w:tc>
      </w:tr>
    </w:tbl>
    <w:p w14:paraId="7F819CD9" w14:textId="77777777" w:rsidR="00956EB1" w:rsidRDefault="00956EB1">
      <w:bookmarkStart w:id="111" w:name="_gjdgxs" w:colFirst="0" w:colLast="0"/>
      <w:bookmarkEnd w:id="111"/>
    </w:p>
    <w:sectPr w:rsidR="00956EB1" w:rsidSect="003C6B2A">
      <w:footerReference w:type="default" r:id="rId12"/>
      <w:pgSz w:w="11906" w:h="16838"/>
      <w:pgMar w:top="720" w:right="686" w:bottom="720" w:left="873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Ksenia Koltsova" w:date="2017-08-21T12:21:00Z" w:initials="KK">
    <w:p w14:paraId="7704BAEB" w14:textId="7136F210" w:rsidR="003A4C4D" w:rsidRPr="003A4C4D" w:rsidRDefault="003A4C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>Просьба приложить к Договору форму Запроса</w:t>
      </w:r>
      <w:r w:rsidR="00DD77BA">
        <w:rPr>
          <w:rStyle w:val="CommentReference"/>
          <w:lang w:val="ru-RU"/>
        </w:rPr>
        <w:t xml:space="preserve"> (в соответствие с п.2.4.2)</w:t>
      </w:r>
      <w:r>
        <w:rPr>
          <w:rStyle w:val="CommentReference"/>
          <w:lang w:val="ru-RU"/>
        </w:rPr>
        <w:t xml:space="preserve"> и Протокола (указанного в п. 3)</w:t>
      </w:r>
      <w:r w:rsidR="00DD77BA">
        <w:rPr>
          <w:rStyle w:val="CommentReference"/>
          <w:lang w:val="ru-RU"/>
        </w:rPr>
        <w:t xml:space="preserve">. В виде скриншота также возможно. </w:t>
      </w:r>
    </w:p>
  </w:comment>
  <w:comment w:id="34" w:author="Elena Ivanova" w:date="2017-08-22T11:39:00Z" w:initials="EI">
    <w:p w14:paraId="22FF100A" w14:textId="49513C1F" w:rsidR="002A59CC" w:rsidRPr="002A59CC" w:rsidRDefault="002A59C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Приложено</w:t>
      </w:r>
    </w:p>
  </w:comment>
  <w:comment w:id="32" w:author="Maria Belugina" w:date="2017-09-05T12:41:00Z" w:initials="MB">
    <w:p w14:paraId="296EDA91" w14:textId="66D6466D" w:rsidR="00EC1BD7" w:rsidRPr="00982D83" w:rsidRDefault="00982D8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Не совсем понятен порядок. Лучше если закрывающие документы п.3.2 были бы поэтапно, а отчеты по п.3.1. можете запрашивать с необходимой для вас периодичностью.</w:t>
      </w:r>
    </w:p>
  </w:comment>
  <w:comment w:id="33" w:author="Sergey Meshcheryakov" w:date="2017-09-20T13:19:00Z" w:initials="MOU">
    <w:p w14:paraId="76BBBF67" w14:textId="011E2C53" w:rsidR="00EC1BD7" w:rsidRPr="00EC1BD7" w:rsidRDefault="00EC1BD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Маша, мы будем получать отчет каждые 4 недели и оплачивать </w:t>
      </w:r>
      <w:proofErr w:type="gramStart"/>
      <w:r>
        <w:rPr>
          <w:lang w:val="ru-RU"/>
        </w:rPr>
        <w:t>работу</w:t>
      </w:r>
      <w:proofErr w:type="gramEnd"/>
      <w:r>
        <w:rPr>
          <w:lang w:val="ru-RU"/>
        </w:rPr>
        <w:t xml:space="preserve"> выполненную за эти 4 недели, закрывая это дело актом. Глобально, один этап может длиться дольше чем 4 недели и содержать несколько оплат, но после завершения глобального этапа, нам бы хотелось видеть общий отчет по этапу. Так что тут не вижу никаких противоречий. Прошу утвердить пункт.</w:t>
      </w:r>
    </w:p>
  </w:comment>
  <w:comment w:id="38" w:author="Sergey Meshcheryakov" w:date="2017-10-02T12:01:00Z" w:initials="MOU">
    <w:p w14:paraId="1E2DA5BF" w14:textId="6AA30592" w:rsidR="00A67D0C" w:rsidRDefault="00A67D0C">
      <w:pPr>
        <w:pStyle w:val="CommentText"/>
      </w:pPr>
      <w:r>
        <w:rPr>
          <w:rStyle w:val="CommentReference"/>
        </w:rPr>
        <w:annotationRef/>
      </w:r>
      <w:r>
        <w:t>О необходимости предоставлять акт и счет после каждого 4-х недельного периода предлагаю писать в ДС на разработку, в котором это будет актуально.</w:t>
      </w:r>
    </w:p>
  </w:comment>
  <w:comment w:id="57" w:author="Maria Belugina" w:date="2017-09-04T16:16:00Z" w:initials="MB">
    <w:p w14:paraId="2572FFB1" w14:textId="06755BFF" w:rsidR="00C8363D" w:rsidRPr="00C8363D" w:rsidRDefault="00C8363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Нужно будет в приложении прописывать сумму вознаграждения за передачу исключительного права если оно будет.</w:t>
      </w:r>
    </w:p>
  </w:comment>
  <w:comment w:id="58" w:author="Sergey Meshcheryakov" w:date="2017-09-20T13:22:00Z" w:initials="MOU">
    <w:p w14:paraId="7D971AC1" w14:textId="14D4E06C" w:rsidR="00EC1BD7" w:rsidRDefault="00EC1BD7">
      <w:pPr>
        <w:pStyle w:val="CommentText"/>
      </w:pPr>
      <w:r>
        <w:rPr>
          <w:rStyle w:val="CommentReference"/>
        </w:rPr>
        <w:annotationRef/>
      </w:r>
      <w:r>
        <w:t>Пропишем в ДС2 на разработку. Первое ДС – на сбор и составление требований, так что передачи исключительных прав не будет.</w:t>
      </w:r>
    </w:p>
  </w:comment>
  <w:comment w:id="61" w:author="Ksenia Koltsova" w:date="2017-08-21T13:52:00Z" w:initials="KK">
    <w:p w14:paraId="598DF57F" w14:textId="31EB24A8" w:rsidR="00EA112B" w:rsidRPr="004A51E6" w:rsidRDefault="00EA112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="004A51E6">
        <w:rPr>
          <w:lang w:val="ru-RU"/>
        </w:rPr>
        <w:t>Просьба предоставить оригинал Соглашения</w:t>
      </w:r>
      <w:r w:rsidR="00346FAD">
        <w:rPr>
          <w:lang w:val="ru-RU"/>
        </w:rPr>
        <w:t xml:space="preserve">. </w:t>
      </w:r>
    </w:p>
  </w:comment>
  <w:comment w:id="63" w:author="Ksenia Koltsova" w:date="2017-08-21T15:32:00Z" w:initials="KK">
    <w:p w14:paraId="54007424" w14:textId="17AF6D11" w:rsidR="00A157E2" w:rsidRPr="00A157E2" w:rsidRDefault="00A157E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Во избежание нарушения прав 3-х лиц с нашей стороны. Либо в Приложениях делать оговорку каждый раз, когда сделка касается других правообладателей</w:t>
      </w:r>
      <w:r w:rsidR="00925EB3">
        <w:rPr>
          <w:lang w:val="ru-RU"/>
        </w:rPr>
        <w:t xml:space="preserve"> с ссылками на их условия</w:t>
      </w:r>
      <w:r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04BAEB" w15:done="0"/>
  <w15:commentEx w15:paraId="22FF100A" w15:done="0"/>
  <w15:commentEx w15:paraId="296EDA91" w15:done="0"/>
  <w15:commentEx w15:paraId="76BBBF67" w15:paraIdParent="296EDA91" w15:done="0"/>
  <w15:commentEx w15:paraId="1E2DA5BF" w15:done="0"/>
  <w15:commentEx w15:paraId="2572FFB1" w15:done="0"/>
  <w15:commentEx w15:paraId="7D971AC1" w15:paraIdParent="2572FFB1" w15:done="0"/>
  <w15:commentEx w15:paraId="598DF57F" w15:done="0"/>
  <w15:commentEx w15:paraId="5400742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17616" w14:textId="77777777" w:rsidR="003320B1" w:rsidRDefault="003320B1">
      <w:pPr>
        <w:spacing w:line="240" w:lineRule="auto"/>
      </w:pPr>
      <w:r>
        <w:separator/>
      </w:r>
    </w:p>
  </w:endnote>
  <w:endnote w:type="continuationSeparator" w:id="0">
    <w:p w14:paraId="576527DA" w14:textId="77777777" w:rsidR="003320B1" w:rsidRDefault="003320B1">
      <w:pPr>
        <w:spacing w:line="240" w:lineRule="auto"/>
      </w:pPr>
      <w:r>
        <w:continuationSeparator/>
      </w:r>
    </w:p>
  </w:endnote>
  <w:endnote w:type="continuationNotice" w:id="1">
    <w:p w14:paraId="24FBB35F" w14:textId="77777777" w:rsidR="003320B1" w:rsidRDefault="003320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Bold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629ED" w14:textId="41C7742B" w:rsidR="00426DFA" w:rsidRPr="003C6B2A" w:rsidRDefault="00426DFA">
    <w:pPr>
      <w:jc w:val="right"/>
      <w:rPr>
        <w:sz w:val="18"/>
        <w:szCs w:val="18"/>
      </w:rPr>
    </w:pPr>
    <w:r w:rsidRPr="00EF01E7">
      <w:rPr>
        <w:sz w:val="18"/>
      </w:rPr>
      <w:fldChar w:fldCharType="begin"/>
    </w:r>
    <w:r w:rsidRPr="00EF01E7">
      <w:rPr>
        <w:sz w:val="18"/>
      </w:rPr>
      <w:instrText>PAGE</w:instrText>
    </w:r>
    <w:r w:rsidRPr="00EF01E7">
      <w:rPr>
        <w:sz w:val="18"/>
      </w:rPr>
      <w:fldChar w:fldCharType="separate"/>
    </w:r>
    <w:r w:rsidR="00126D7A">
      <w:rPr>
        <w:noProof/>
        <w:sz w:val="18"/>
      </w:rPr>
      <w:t>4</w:t>
    </w:r>
    <w:r w:rsidRPr="00EF01E7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C5B7A" w14:textId="77777777" w:rsidR="003320B1" w:rsidRDefault="003320B1">
      <w:pPr>
        <w:spacing w:line="240" w:lineRule="auto"/>
      </w:pPr>
      <w:r>
        <w:separator/>
      </w:r>
    </w:p>
  </w:footnote>
  <w:footnote w:type="continuationSeparator" w:id="0">
    <w:p w14:paraId="2B395D07" w14:textId="77777777" w:rsidR="003320B1" w:rsidRDefault="003320B1">
      <w:pPr>
        <w:spacing w:line="240" w:lineRule="auto"/>
      </w:pPr>
      <w:r>
        <w:continuationSeparator/>
      </w:r>
    </w:p>
  </w:footnote>
  <w:footnote w:type="continuationNotice" w:id="1">
    <w:p w14:paraId="2BDC95D4" w14:textId="77777777" w:rsidR="003320B1" w:rsidRDefault="003320B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A3196"/>
    <w:multiLevelType w:val="multilevel"/>
    <w:tmpl w:val="0809001F"/>
    <w:numStyleLink w:val="111111"/>
  </w:abstractNum>
  <w:abstractNum w:abstractNumId="1">
    <w:nsid w:val="15E35A3D"/>
    <w:multiLevelType w:val="multilevel"/>
    <w:tmpl w:val="1D1AF9F8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0F33C85"/>
    <w:multiLevelType w:val="multilevel"/>
    <w:tmpl w:val="2CE6EFE2"/>
    <w:lvl w:ilvl="0">
      <w:start w:val="1"/>
      <w:numFmt w:val="decimal"/>
      <w:lvlText w:val="%1."/>
      <w:lvlJc w:val="right"/>
      <w:pPr>
        <w:ind w:left="720" w:firstLine="360"/>
      </w:pPr>
      <w:rPr>
        <w:b/>
        <w:sz w:val="20"/>
        <w:szCs w:val="2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6A8F4863"/>
    <w:multiLevelType w:val="multilevel"/>
    <w:tmpl w:val="006EF558"/>
    <w:lvl w:ilvl="0">
      <w:start w:val="1"/>
      <w:numFmt w:val="decimal"/>
      <w:lvlText w:val="%1."/>
      <w:lvlJc w:val="right"/>
      <w:pPr>
        <w:ind w:left="720" w:firstLine="360"/>
      </w:pPr>
      <w:rPr>
        <w:rFonts w:ascii="Arial" w:eastAsia="Arial" w:hAnsi="Arial" w:cs="Arial"/>
        <w:b/>
        <w:sz w:val="20"/>
        <w:szCs w:val="2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6AAE6D7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1">
      <w:lvl w:ilvl="1">
        <w:start w:val="1"/>
        <w:numFmt w:val="decimal"/>
        <w:lvlText w:val="%1.%2."/>
        <w:lvlJc w:val="left"/>
        <w:pPr>
          <w:ind w:left="716" w:hanging="432"/>
        </w:p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Meshcheryakov">
    <w15:presenceInfo w15:providerId="None" w15:userId="Sergey Meshcheryakov"/>
  </w15:person>
  <w15:person w15:author="Ksenia Koltsova">
    <w15:presenceInfo w15:providerId="AD" w15:userId="S-1-5-21-142304039-1320937256-3168615618-7081"/>
  </w15:person>
  <w15:person w15:author="Maria Belugina">
    <w15:presenceInfo w15:providerId="AD" w15:userId="S-1-5-21-142304039-1320937256-3168615618-67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B1"/>
    <w:rsid w:val="00004A5A"/>
    <w:rsid w:val="0003202A"/>
    <w:rsid w:val="000439F1"/>
    <w:rsid w:val="0006698A"/>
    <w:rsid w:val="00071C03"/>
    <w:rsid w:val="00080278"/>
    <w:rsid w:val="000828CB"/>
    <w:rsid w:val="000872D9"/>
    <w:rsid w:val="0009449E"/>
    <w:rsid w:val="000C3356"/>
    <w:rsid w:val="000E1823"/>
    <w:rsid w:val="00113CCA"/>
    <w:rsid w:val="00126D7A"/>
    <w:rsid w:val="00132FF6"/>
    <w:rsid w:val="00133198"/>
    <w:rsid w:val="00135D9C"/>
    <w:rsid w:val="0014067E"/>
    <w:rsid w:val="00173EBE"/>
    <w:rsid w:val="00174CC9"/>
    <w:rsid w:val="00184CD7"/>
    <w:rsid w:val="001B75B7"/>
    <w:rsid w:val="001D7E42"/>
    <w:rsid w:val="00275B0D"/>
    <w:rsid w:val="00292461"/>
    <w:rsid w:val="00294E18"/>
    <w:rsid w:val="002A59CC"/>
    <w:rsid w:val="002B2611"/>
    <w:rsid w:val="002B261B"/>
    <w:rsid w:val="002B6DCD"/>
    <w:rsid w:val="002F28E4"/>
    <w:rsid w:val="003212BC"/>
    <w:rsid w:val="00322A77"/>
    <w:rsid w:val="003320B1"/>
    <w:rsid w:val="00346FAD"/>
    <w:rsid w:val="003528DD"/>
    <w:rsid w:val="00353FBB"/>
    <w:rsid w:val="00362936"/>
    <w:rsid w:val="00386AAB"/>
    <w:rsid w:val="003935E4"/>
    <w:rsid w:val="003A4C4D"/>
    <w:rsid w:val="003B633E"/>
    <w:rsid w:val="003C6B2A"/>
    <w:rsid w:val="003C6E59"/>
    <w:rsid w:val="003F0631"/>
    <w:rsid w:val="003F222D"/>
    <w:rsid w:val="00420FAE"/>
    <w:rsid w:val="00426DFA"/>
    <w:rsid w:val="00450DBC"/>
    <w:rsid w:val="0045463B"/>
    <w:rsid w:val="00463953"/>
    <w:rsid w:val="00471604"/>
    <w:rsid w:val="00473BB6"/>
    <w:rsid w:val="00485249"/>
    <w:rsid w:val="004A51E6"/>
    <w:rsid w:val="004D4EE0"/>
    <w:rsid w:val="005215B4"/>
    <w:rsid w:val="005579D1"/>
    <w:rsid w:val="00573122"/>
    <w:rsid w:val="005769C4"/>
    <w:rsid w:val="005970AA"/>
    <w:rsid w:val="005A469E"/>
    <w:rsid w:val="005B1FB5"/>
    <w:rsid w:val="005F7272"/>
    <w:rsid w:val="00620D7C"/>
    <w:rsid w:val="006217DD"/>
    <w:rsid w:val="00633D3D"/>
    <w:rsid w:val="00636DC6"/>
    <w:rsid w:val="0064220E"/>
    <w:rsid w:val="00674C3C"/>
    <w:rsid w:val="006A5D15"/>
    <w:rsid w:val="006C4436"/>
    <w:rsid w:val="006F77C4"/>
    <w:rsid w:val="00716545"/>
    <w:rsid w:val="00737DE6"/>
    <w:rsid w:val="00741723"/>
    <w:rsid w:val="00760693"/>
    <w:rsid w:val="0077496A"/>
    <w:rsid w:val="0079478F"/>
    <w:rsid w:val="007A5EC7"/>
    <w:rsid w:val="007A7FB7"/>
    <w:rsid w:val="007C44CF"/>
    <w:rsid w:val="007E1087"/>
    <w:rsid w:val="007F301F"/>
    <w:rsid w:val="0080563B"/>
    <w:rsid w:val="0082538B"/>
    <w:rsid w:val="00843E10"/>
    <w:rsid w:val="0085160D"/>
    <w:rsid w:val="008A3A86"/>
    <w:rsid w:val="008E21B1"/>
    <w:rsid w:val="00905757"/>
    <w:rsid w:val="00922221"/>
    <w:rsid w:val="00925EB3"/>
    <w:rsid w:val="00936861"/>
    <w:rsid w:val="009369CC"/>
    <w:rsid w:val="00943793"/>
    <w:rsid w:val="009447CF"/>
    <w:rsid w:val="00955C78"/>
    <w:rsid w:val="00956EB1"/>
    <w:rsid w:val="0096172E"/>
    <w:rsid w:val="00982D83"/>
    <w:rsid w:val="009830FF"/>
    <w:rsid w:val="009A52BB"/>
    <w:rsid w:val="009C426D"/>
    <w:rsid w:val="009D5C82"/>
    <w:rsid w:val="00A157E2"/>
    <w:rsid w:val="00A42A07"/>
    <w:rsid w:val="00A55752"/>
    <w:rsid w:val="00A653A8"/>
    <w:rsid w:val="00A67D0C"/>
    <w:rsid w:val="00A87479"/>
    <w:rsid w:val="00A933D4"/>
    <w:rsid w:val="00A93A61"/>
    <w:rsid w:val="00A97C48"/>
    <w:rsid w:val="00AC2415"/>
    <w:rsid w:val="00AC4D50"/>
    <w:rsid w:val="00AE29F9"/>
    <w:rsid w:val="00AE60BB"/>
    <w:rsid w:val="00B03618"/>
    <w:rsid w:val="00B2275E"/>
    <w:rsid w:val="00B3633F"/>
    <w:rsid w:val="00B50D76"/>
    <w:rsid w:val="00B7096C"/>
    <w:rsid w:val="00BC6ED5"/>
    <w:rsid w:val="00C6084D"/>
    <w:rsid w:val="00C60AB0"/>
    <w:rsid w:val="00C8363D"/>
    <w:rsid w:val="00CC0F9C"/>
    <w:rsid w:val="00CC66EE"/>
    <w:rsid w:val="00D05C3A"/>
    <w:rsid w:val="00D07EAF"/>
    <w:rsid w:val="00D540F5"/>
    <w:rsid w:val="00D5705C"/>
    <w:rsid w:val="00DA1CA0"/>
    <w:rsid w:val="00DB13CE"/>
    <w:rsid w:val="00DC64A8"/>
    <w:rsid w:val="00DC7707"/>
    <w:rsid w:val="00DD77BA"/>
    <w:rsid w:val="00DE5D0A"/>
    <w:rsid w:val="00DF179B"/>
    <w:rsid w:val="00E04320"/>
    <w:rsid w:val="00E25E27"/>
    <w:rsid w:val="00E436FE"/>
    <w:rsid w:val="00EA112B"/>
    <w:rsid w:val="00EB37E4"/>
    <w:rsid w:val="00EB4E0F"/>
    <w:rsid w:val="00EC1BD7"/>
    <w:rsid w:val="00EC6383"/>
    <w:rsid w:val="00EF01E7"/>
    <w:rsid w:val="00EF3E6E"/>
    <w:rsid w:val="00EF6B60"/>
    <w:rsid w:val="00F43BDA"/>
    <w:rsid w:val="00F76262"/>
    <w:rsid w:val="00F96246"/>
    <w:rsid w:val="00FA4412"/>
    <w:rsid w:val="00FA66DF"/>
    <w:rsid w:val="00FD307E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CFDCA"/>
  <w15:docId w15:val="{624F8A88-FBDB-4086-9EB9-CF68EA16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left="720" w:hanging="360"/>
      <w:contextualSpacing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numbering" w:styleId="111111">
    <w:name w:val="Outline List 2"/>
    <w:basedOn w:val="NoList"/>
    <w:uiPriority w:val="99"/>
    <w:semiHidden/>
    <w:unhideWhenUsed/>
    <w:rsid w:val="00B3633F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944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3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B2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2A"/>
  </w:style>
  <w:style w:type="paragraph" w:styleId="Footer">
    <w:name w:val="footer"/>
    <w:basedOn w:val="Normal"/>
    <w:link w:val="FooterChar"/>
    <w:uiPriority w:val="99"/>
    <w:unhideWhenUsed/>
    <w:rsid w:val="003C6B2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2A"/>
  </w:style>
  <w:style w:type="paragraph" w:styleId="BalloonText">
    <w:name w:val="Balloon Text"/>
    <w:basedOn w:val="Normal"/>
    <w:link w:val="BalloonTextChar"/>
    <w:uiPriority w:val="99"/>
    <w:semiHidden/>
    <w:unhideWhenUsed/>
    <w:rsid w:val="00FA441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41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9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3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36"/>
    <w:rPr>
      <w:b/>
      <w:bCs/>
      <w:sz w:val="24"/>
      <w:szCs w:val="24"/>
    </w:rPr>
  </w:style>
  <w:style w:type="paragraph" w:customStyle="1" w:styleId="p1">
    <w:name w:val="p1"/>
    <w:basedOn w:val="Normal"/>
    <w:rsid w:val="005970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Helvetica Neue" w:hAnsi="Helvetica Neue" w:cs="Times New Roman"/>
      <w:sz w:val="39"/>
      <w:szCs w:val="39"/>
      <w:lang w:val="en-GB"/>
    </w:rPr>
  </w:style>
  <w:style w:type="character" w:customStyle="1" w:styleId="apple-tab-span">
    <w:name w:val="apple-tab-span"/>
    <w:basedOn w:val="DefaultParagraphFont"/>
    <w:rsid w:val="005970AA"/>
  </w:style>
  <w:style w:type="paragraph" w:styleId="Revision">
    <w:name w:val="Revision"/>
    <w:hidden/>
    <w:uiPriority w:val="99"/>
    <w:semiHidden/>
    <w:rsid w:val="00126D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2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vhb.ru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207CC1-3A76-4440-A1A9-5ABCE8C9E5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D1F6A6-F020-4042-9A16-A78BB206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3409</Words>
  <Characters>19432</Characters>
  <Application>Microsoft Macintosh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Ivanova</dc:creator>
  <cp:keywords/>
  <dc:description/>
  <cp:lastModifiedBy>Sergey Meshcheryakov</cp:lastModifiedBy>
  <cp:revision>9</cp:revision>
  <cp:lastPrinted>2017-10-11T10:05:00Z</cp:lastPrinted>
  <dcterms:created xsi:type="dcterms:W3CDTF">2017-09-20T04:24:00Z</dcterms:created>
  <dcterms:modified xsi:type="dcterms:W3CDTF">2017-10-11T10:05:00Z</dcterms:modified>
</cp:coreProperties>
</file>
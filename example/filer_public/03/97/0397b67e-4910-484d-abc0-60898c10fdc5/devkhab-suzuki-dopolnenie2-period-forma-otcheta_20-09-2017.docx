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F5328" w14:textId="1BE8023D" w:rsidR="007B0F19" w:rsidRDefault="00100038" w:rsidP="00E60861">
      <w:pPr>
        <w:outlineLvl w:val="0"/>
      </w:pPr>
      <w:r>
        <w:t>Дополнение №</w:t>
      </w:r>
      <w:ins w:id="0" w:author="Sergey Meshcheryakov" w:date="2017-10-11T13:20:00Z">
        <w:r w:rsidR="00986819">
          <w:t>2</w:t>
        </w:r>
      </w:ins>
      <w:del w:id="1" w:author="Sergey Meshcheryakov" w:date="2017-10-11T13:20:00Z">
        <w:r w:rsidDel="00986819">
          <w:delText>1</w:delText>
        </w:r>
      </w:del>
      <w:r w:rsidR="00C95C8B">
        <w:t xml:space="preserve"> от </w:t>
      </w:r>
      <w:ins w:id="2" w:author="Ksenia Koltsova" w:date="2017-08-28T11:15:00Z">
        <w:r w:rsidR="00FA31EC">
          <w:t>«</w:t>
        </w:r>
        <w:del w:id="3" w:author="Sergey Meshcheryakov" w:date="2017-10-11T13:20:00Z">
          <w:r w:rsidR="00FA31EC" w:rsidDel="00986819">
            <w:rPr>
              <w:lang w:val="ru-RU"/>
            </w:rPr>
            <w:delText>2</w:delText>
          </w:r>
        </w:del>
        <w:r w:rsidR="00FA31EC">
          <w:rPr>
            <w:lang w:val="ru-RU"/>
          </w:rPr>
          <w:t>1</w:t>
        </w:r>
      </w:ins>
      <w:ins w:id="4" w:author="Sergey Meshcheryakov" w:date="2017-10-11T13:20:00Z">
        <w:r w:rsidR="00986819">
          <w:rPr>
            <w:lang w:val="ru-RU"/>
          </w:rPr>
          <w:t>6</w:t>
        </w:r>
      </w:ins>
      <w:ins w:id="5" w:author="Ksenia Koltsova" w:date="2017-08-28T11:15:00Z">
        <w:r w:rsidR="00FA31EC">
          <w:t xml:space="preserve">» </w:t>
        </w:r>
        <w:del w:id="6" w:author="Sergey Meshcheryakov" w:date="2017-10-11T13:20:00Z">
          <w:r w:rsidR="00FA31EC" w:rsidDel="00986819">
            <w:rPr>
              <w:lang w:val="ru-RU"/>
            </w:rPr>
            <w:delText>августа</w:delText>
          </w:r>
        </w:del>
      </w:ins>
      <w:ins w:id="7" w:author="Sergey Meshcheryakov" w:date="2017-10-11T13:20:00Z">
        <w:r w:rsidR="00986819">
          <w:rPr>
            <w:lang w:val="ru-RU"/>
          </w:rPr>
          <w:t>октября</w:t>
        </w:r>
      </w:ins>
      <w:ins w:id="8" w:author="Ksenia Koltsova" w:date="2017-08-28T11:15:00Z">
        <w:r w:rsidR="00FA31EC">
          <w:t xml:space="preserve"> 2017 г.</w:t>
        </w:r>
      </w:ins>
      <w:del w:id="9" w:author="Ksenia Koltsova" w:date="2017-08-28T11:15:00Z">
        <w:r w:rsidR="00B640E3" w:rsidDel="00FA31EC">
          <w:delText>______</w:delText>
        </w:r>
      </w:del>
      <w:r w:rsidR="00B640E3">
        <w:t xml:space="preserve"> к Приложению №</w:t>
      </w:r>
      <w:ins w:id="10" w:author="Ksenia Koltsova" w:date="2017-08-28T11:14:00Z">
        <w:r w:rsidR="00FA31EC">
          <w:rPr>
            <w:lang w:val="ru-RU"/>
          </w:rPr>
          <w:t>1</w:t>
        </w:r>
      </w:ins>
      <w:del w:id="11" w:author="Ksenia Koltsova" w:date="2017-08-28T11:14:00Z">
        <w:r w:rsidR="00B640E3" w:rsidDel="00FA31EC">
          <w:delText>_</w:delText>
        </w:r>
      </w:del>
      <w:r w:rsidR="00C95C8B">
        <w:t xml:space="preserve"> от </w:t>
      </w:r>
      <w:ins w:id="12" w:author="Ksenia Koltsova" w:date="2017-08-28T11:14:00Z">
        <w:r w:rsidR="00FA31EC">
          <w:t>«</w:t>
        </w:r>
      </w:ins>
      <w:ins w:id="13" w:author="Sergey Meshcheryakov" w:date="2017-10-11T13:21:00Z">
        <w:r w:rsidR="00986819">
          <w:rPr>
            <w:lang w:val="ru-RU"/>
          </w:rPr>
          <w:t>16</w:t>
        </w:r>
      </w:ins>
      <w:ins w:id="14" w:author="Ksenia Koltsova" w:date="2017-08-28T11:14:00Z">
        <w:del w:id="15" w:author="Sergey Meshcheryakov" w:date="2017-10-11T13:21:00Z">
          <w:r w:rsidR="00FA31EC" w:rsidDel="00986819">
            <w:rPr>
              <w:lang w:val="ru-RU"/>
            </w:rPr>
            <w:delText>21</w:delText>
          </w:r>
        </w:del>
        <w:r w:rsidR="00FA31EC">
          <w:t xml:space="preserve">» </w:t>
        </w:r>
        <w:del w:id="16" w:author="Sergey Meshcheryakov" w:date="2017-10-11T13:21:00Z">
          <w:r w:rsidR="00FA31EC" w:rsidDel="00986819">
            <w:rPr>
              <w:lang w:val="ru-RU"/>
            </w:rPr>
            <w:delText>августа</w:delText>
          </w:r>
        </w:del>
      </w:ins>
      <w:ins w:id="17" w:author="Sergey Meshcheryakov" w:date="2017-10-11T13:21:00Z">
        <w:r w:rsidR="00986819">
          <w:rPr>
            <w:lang w:val="ru-RU"/>
          </w:rPr>
          <w:t>октября</w:t>
        </w:r>
      </w:ins>
      <w:ins w:id="18" w:author="Ksenia Koltsova" w:date="2017-08-28T11:14:00Z">
        <w:r w:rsidR="00FA31EC">
          <w:t xml:space="preserve"> 2017 г.</w:t>
        </w:r>
      </w:ins>
      <w:del w:id="19" w:author="Ksenia Koltsova" w:date="2017-08-28T11:14:00Z">
        <w:r w:rsidR="00B640E3" w:rsidDel="00FA31EC">
          <w:delText>_______</w:delText>
        </w:r>
      </w:del>
      <w:r w:rsidR="00C95C8B">
        <w:t xml:space="preserve"> к Договору </w:t>
      </w:r>
      <w:ins w:id="20" w:author="Sergey Meshcheryakov" w:date="2017-10-11T13:21:00Z">
        <w:r w:rsidR="00986819">
          <w:t xml:space="preserve">___________ от </w:t>
        </w:r>
      </w:ins>
      <w:ins w:id="21" w:author="Ksenia Koltsova" w:date="2017-08-28T11:13:00Z">
        <w:r w:rsidR="00DC3076">
          <w:t>«</w:t>
        </w:r>
        <w:del w:id="22" w:author="Sergey Meshcheryakov" w:date="2017-10-11T13:21:00Z">
          <w:r w:rsidR="00DC3076" w:rsidDel="00986819">
            <w:rPr>
              <w:lang w:val="ru-RU"/>
            </w:rPr>
            <w:delText>2</w:delText>
          </w:r>
        </w:del>
        <w:r w:rsidR="00DC3076">
          <w:rPr>
            <w:lang w:val="ru-RU"/>
          </w:rPr>
          <w:t>1</w:t>
        </w:r>
      </w:ins>
      <w:ins w:id="23" w:author="Sergey Meshcheryakov" w:date="2017-10-11T13:21:00Z">
        <w:r w:rsidR="00986819">
          <w:rPr>
            <w:lang w:val="ru-RU"/>
          </w:rPr>
          <w:t>6</w:t>
        </w:r>
      </w:ins>
      <w:ins w:id="24" w:author="Ksenia Koltsova" w:date="2017-08-28T11:13:00Z">
        <w:r w:rsidR="00DC3076">
          <w:t xml:space="preserve">» </w:t>
        </w:r>
        <w:del w:id="25" w:author="Sergey Meshcheryakov" w:date="2017-10-11T13:21:00Z">
          <w:r w:rsidR="00DC3076" w:rsidDel="00986819">
            <w:rPr>
              <w:lang w:val="ru-RU"/>
            </w:rPr>
            <w:delText>августа</w:delText>
          </w:r>
        </w:del>
      </w:ins>
      <w:ins w:id="26" w:author="Sergey Meshcheryakov" w:date="2017-10-11T13:21:00Z">
        <w:r w:rsidR="00986819">
          <w:rPr>
            <w:lang w:val="ru-RU"/>
          </w:rPr>
          <w:t>октября</w:t>
        </w:r>
      </w:ins>
      <w:ins w:id="27" w:author="Ksenia Koltsova" w:date="2017-08-28T11:13:00Z">
        <w:r w:rsidR="00DC3076">
          <w:t xml:space="preserve"> 2017 г.</w:t>
        </w:r>
      </w:ins>
      <w:del w:id="28" w:author="Ksenia Koltsova" w:date="2017-08-28T11:13:00Z">
        <w:r w:rsidR="00C95C8B" w:rsidDel="00DC3076">
          <w:delText>№</w:delText>
        </w:r>
        <w:r w:rsidR="00B640E3" w:rsidDel="00DC3076">
          <w:delText>______</w:delText>
        </w:r>
        <w:r w:rsidR="00C95C8B" w:rsidDel="00DC3076">
          <w:delText xml:space="preserve"> от </w:delText>
        </w:r>
        <w:r w:rsidR="00B640E3" w:rsidDel="00DC3076">
          <w:delText>______</w:delText>
        </w:r>
        <w:r w:rsidR="00C95C8B" w:rsidDel="00DC3076">
          <w:delText>.</w:delText>
        </w:r>
      </w:del>
    </w:p>
    <w:p w14:paraId="1335DBB5" w14:textId="77777777" w:rsidR="007B0F19" w:rsidRDefault="007B0F19">
      <w:pPr>
        <w:rPr>
          <w:b/>
        </w:rPr>
      </w:pPr>
    </w:p>
    <w:p w14:paraId="143A6EBF" w14:textId="0F3EE67D" w:rsidR="007B0F19" w:rsidRPr="00B640E3" w:rsidRDefault="00C95C8B" w:rsidP="00E60861">
      <w:pPr>
        <w:outlineLvl w:val="0"/>
        <w:rPr>
          <w:b/>
          <w:lang w:val="ru-RU"/>
        </w:rPr>
      </w:pPr>
      <w:r>
        <w:rPr>
          <w:b/>
        </w:rPr>
        <w:t>Форма отчёта о затраченном времени специалистов по Задачам</w:t>
      </w:r>
      <w:r w:rsidR="00B640E3">
        <w:rPr>
          <w:b/>
        </w:rPr>
        <w:t xml:space="preserve"> </w:t>
      </w:r>
      <w:r w:rsidR="00B640E3">
        <w:rPr>
          <w:b/>
          <w:lang w:val="ru-RU"/>
        </w:rPr>
        <w:t>за Период</w:t>
      </w:r>
    </w:p>
    <w:p w14:paraId="20B74D83" w14:textId="77777777" w:rsidR="007B0F19" w:rsidRDefault="007B0F19">
      <w:pPr>
        <w:spacing w:before="120" w:line="264" w:lineRule="auto"/>
      </w:pPr>
    </w:p>
    <w:tbl>
      <w:tblPr>
        <w:tblStyle w:val="a"/>
        <w:tblW w:w="15359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4"/>
        <w:gridCol w:w="904"/>
        <w:gridCol w:w="904"/>
        <w:gridCol w:w="904"/>
        <w:gridCol w:w="904"/>
        <w:gridCol w:w="819"/>
        <w:gridCol w:w="990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7B0F19" w14:paraId="54774D28" w14:textId="77777777">
        <w:trPr>
          <w:trHeight w:val="7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254FF1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Эпик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8909D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 задачи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0BC7D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 работ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5BDF00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задачи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86E9CD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Задача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43F68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Статус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13BD8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Оценка, ч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196C0" w14:textId="77777777" w:rsidR="007B0F19" w:rsidRDefault="00C95C8B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затрат, ч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10FF4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Доля затрат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DD312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Факт, ч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6FB56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UI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4C2A6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Markup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C31D2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Frontend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0251F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Backend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CFC51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87209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QA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BAF78" w14:textId="77777777" w:rsidR="007B0F19" w:rsidRDefault="00C95C8B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</w:t>
            </w:r>
          </w:p>
        </w:tc>
      </w:tr>
      <w:tr w:rsidR="007B0F19" w14:paraId="4ACF0C8F" w14:textId="77777777">
        <w:trPr>
          <w:trHeight w:val="40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7EB11" w14:textId="77777777" w:rsidR="007B0F19" w:rsidRDefault="007B0F19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1EED4" w14:textId="77777777" w:rsidR="007B0F19" w:rsidRDefault="007B0F19">
            <w:pPr>
              <w:widowControl w:val="0"/>
              <w:spacing w:line="276" w:lineRule="auto"/>
              <w:ind w:left="720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3F409" w14:textId="77777777" w:rsidR="007B0F19" w:rsidRDefault="007B0F19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5DFE0" w14:textId="77777777" w:rsidR="007B0F19" w:rsidRDefault="007B0F19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A6FB6" w14:textId="77777777" w:rsidR="007B0F19" w:rsidRDefault="007B0F19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C8311" w14:textId="77777777" w:rsidR="007B0F19" w:rsidRDefault="007B0F19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CF6DE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79EBB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13DFB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39C0D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67EB4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7B360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970F8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FC71E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68876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E0A67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21512" w14:textId="77777777" w:rsidR="007B0F19" w:rsidRDefault="00C95C8B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7B0F19" w14:paraId="50F91B3F" w14:textId="77777777">
        <w:trPr>
          <w:trHeight w:val="420"/>
        </w:trPr>
        <w:tc>
          <w:tcPr>
            <w:tcW w:w="5333" w:type="dxa"/>
            <w:gridSpan w:val="6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1AC8F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Сумма: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59EED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EADAE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9E645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0%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3BADC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462F0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462F0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44B2F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5142D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3F4D7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A491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9F498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</w:tr>
      <w:tr w:rsidR="007B0F19" w14:paraId="24B803E1" w14:textId="77777777">
        <w:trPr>
          <w:trHeight w:val="400"/>
        </w:trPr>
        <w:tc>
          <w:tcPr>
            <w:tcW w:w="9030" w:type="dxa"/>
            <w:gridSpan w:val="1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72A48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Ставки, руб./ч.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E09A9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3 000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57BD4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2 000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C28EB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7BFD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370BA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864EA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2 000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43A94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</w:tr>
      <w:tr w:rsidR="007B0F19" w14:paraId="1D223B7E" w14:textId="77777777">
        <w:trPr>
          <w:trHeight w:val="400"/>
        </w:trPr>
        <w:tc>
          <w:tcPr>
            <w:tcW w:w="9030" w:type="dxa"/>
            <w:gridSpan w:val="1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9867C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Сумма, руб.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92248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4F8D4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A9A3C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BB2A2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0CB97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F386C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45588" w14:textId="77777777" w:rsidR="007B0F19" w:rsidRDefault="00C95C8B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</w:tr>
    </w:tbl>
    <w:p w14:paraId="455118A1" w14:textId="77777777" w:rsidR="007B0F19" w:rsidRDefault="007B0F19">
      <w:pPr>
        <w:spacing w:line="264" w:lineRule="auto"/>
      </w:pPr>
    </w:p>
    <w:p w14:paraId="532AB9BF" w14:textId="77777777" w:rsidR="007B0F19" w:rsidRDefault="00C95C8B">
      <w:pPr>
        <w:spacing w:line="264" w:lineRule="auto"/>
        <w:rPr>
          <w:i/>
        </w:rPr>
      </w:pPr>
      <w:r>
        <w:rPr>
          <w:i/>
        </w:rPr>
        <w:t>Расшифровка колонок:</w:t>
      </w:r>
      <w:bookmarkStart w:id="29" w:name="_GoBack"/>
      <w:bookmarkEnd w:id="29"/>
    </w:p>
    <w:p w14:paraId="2924A563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Эпик — категория задачи с точки зрения структуры проекта.</w:t>
      </w:r>
    </w:p>
    <w:p w14:paraId="7DE98800" w14:textId="77777777" w:rsidR="007B0F19" w:rsidRPr="00B9176D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  <w:lang w:val="en-GB"/>
        </w:rPr>
      </w:pPr>
      <w:r>
        <w:rPr>
          <w:i/>
        </w:rPr>
        <w:t>Тип</w:t>
      </w:r>
      <w:r w:rsidRPr="00B9176D">
        <w:rPr>
          <w:i/>
          <w:lang w:val="en-GB"/>
        </w:rPr>
        <w:t xml:space="preserve"> </w:t>
      </w:r>
      <w:r>
        <w:rPr>
          <w:i/>
        </w:rPr>
        <w:t>задачи</w:t>
      </w:r>
      <w:r w:rsidRPr="00B9176D">
        <w:rPr>
          <w:i/>
          <w:lang w:val="en-GB"/>
        </w:rPr>
        <w:t xml:space="preserve"> — User Story, Sub-task, Bug, Task.</w:t>
      </w:r>
    </w:p>
    <w:p w14:paraId="03135B52" w14:textId="77777777" w:rsidR="007B0F19" w:rsidRPr="00B9176D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  <w:lang w:val="en-GB"/>
        </w:rPr>
      </w:pPr>
      <w:r>
        <w:rPr>
          <w:i/>
        </w:rPr>
        <w:t>Тип</w:t>
      </w:r>
      <w:r w:rsidRPr="00B9176D">
        <w:rPr>
          <w:i/>
          <w:lang w:val="en-GB"/>
        </w:rPr>
        <w:t xml:space="preserve"> </w:t>
      </w:r>
      <w:r>
        <w:rPr>
          <w:i/>
        </w:rPr>
        <w:t>работ</w:t>
      </w:r>
      <w:r w:rsidRPr="00B9176D">
        <w:rPr>
          <w:i/>
          <w:lang w:val="en-GB"/>
        </w:rPr>
        <w:t xml:space="preserve"> — </w:t>
      </w:r>
      <w:r>
        <w:rPr>
          <w:i/>
        </w:rPr>
        <w:t>код</w:t>
      </w:r>
      <w:r w:rsidRPr="00B9176D">
        <w:rPr>
          <w:i/>
          <w:lang w:val="en-GB"/>
        </w:rPr>
        <w:t xml:space="preserve"> UI, </w:t>
      </w:r>
      <w:proofErr w:type="spellStart"/>
      <w:r w:rsidRPr="00B9176D">
        <w:rPr>
          <w:i/>
          <w:lang w:val="en-GB"/>
        </w:rPr>
        <w:t>Markup</w:t>
      </w:r>
      <w:proofErr w:type="spellEnd"/>
      <w:r w:rsidRPr="00B9176D">
        <w:rPr>
          <w:i/>
          <w:lang w:val="en-GB"/>
        </w:rPr>
        <w:t xml:space="preserve">, Frontend, Backend, Admin, QA, PM </w:t>
      </w:r>
      <w:r>
        <w:rPr>
          <w:i/>
        </w:rPr>
        <w:t>или</w:t>
      </w:r>
      <w:r w:rsidRPr="00B9176D">
        <w:rPr>
          <w:i/>
          <w:lang w:val="en-GB"/>
        </w:rPr>
        <w:t xml:space="preserve"> Business </w:t>
      </w:r>
      <w:r>
        <w:rPr>
          <w:i/>
        </w:rPr>
        <w:t>для</w:t>
      </w:r>
      <w:r w:rsidRPr="00B9176D">
        <w:rPr>
          <w:i/>
          <w:lang w:val="en-GB"/>
        </w:rPr>
        <w:t xml:space="preserve"> </w:t>
      </w:r>
      <w:r>
        <w:rPr>
          <w:i/>
        </w:rPr>
        <w:t>остальных</w:t>
      </w:r>
      <w:r w:rsidRPr="00B9176D">
        <w:rPr>
          <w:i/>
          <w:lang w:val="en-GB"/>
        </w:rPr>
        <w:t xml:space="preserve"> </w:t>
      </w:r>
      <w:r>
        <w:rPr>
          <w:i/>
        </w:rPr>
        <w:t>и</w:t>
      </w:r>
      <w:r w:rsidRPr="00B9176D">
        <w:rPr>
          <w:i/>
          <w:lang w:val="en-GB"/>
        </w:rPr>
        <w:t xml:space="preserve"> </w:t>
      </w:r>
      <w:r>
        <w:rPr>
          <w:i/>
        </w:rPr>
        <w:t>смешанных</w:t>
      </w:r>
      <w:r w:rsidRPr="00B9176D">
        <w:rPr>
          <w:i/>
          <w:lang w:val="en-GB"/>
        </w:rPr>
        <w:t xml:space="preserve"> </w:t>
      </w:r>
      <w:r>
        <w:rPr>
          <w:i/>
        </w:rPr>
        <w:t>типов</w:t>
      </w:r>
      <w:r w:rsidRPr="00B9176D">
        <w:rPr>
          <w:i/>
          <w:lang w:val="en-GB"/>
        </w:rPr>
        <w:t xml:space="preserve"> </w:t>
      </w:r>
      <w:r>
        <w:rPr>
          <w:i/>
        </w:rPr>
        <w:t>работ</w:t>
      </w:r>
      <w:r w:rsidRPr="00B9176D">
        <w:rPr>
          <w:i/>
          <w:lang w:val="en-GB"/>
        </w:rPr>
        <w:t>.</w:t>
      </w:r>
    </w:p>
    <w:p w14:paraId="18A2FAE2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Код задачи — идентификатор задачи в системе JIRA.</w:t>
      </w:r>
    </w:p>
    <w:p w14:paraId="3F7F7C62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Задача — название задачи в системе JIRA.</w:t>
      </w:r>
    </w:p>
    <w:p w14:paraId="18D382A3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Оценка, ч — оценка задачи, указанная в системе JIRA.</w:t>
      </w:r>
    </w:p>
    <w:p w14:paraId="05476230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Всего затрат, ч — сумма затрат на задачу с момента её создания на момент формирования отчёта.</w:t>
      </w:r>
    </w:p>
    <w:p w14:paraId="1E8E7D0B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Доля затрат — отношение часов оценки задачи к часам всех затрат с момента создания задачи на момент формирования отчёта.</w:t>
      </w:r>
    </w:p>
    <w:p w14:paraId="5B5FCBE9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Факт, ч — сумма затрат на задачу за период отчёта.</w:t>
      </w:r>
    </w:p>
    <w:p w14:paraId="051E9D56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UI, Markup, Frontend, Backend, Admin, QA, PM — сумма часов специалистов соответствующей роли, затраченных на выполнение задачи за период отчёта.</w:t>
      </w:r>
    </w:p>
    <w:p w14:paraId="0286B11B" w14:textId="77777777" w:rsidR="007B0F19" w:rsidRDefault="007B0F19">
      <w:pPr>
        <w:spacing w:line="264" w:lineRule="auto"/>
        <w:rPr>
          <w:i/>
        </w:rPr>
      </w:pPr>
    </w:p>
    <w:p w14:paraId="04450984" w14:textId="77777777" w:rsidR="007B0F19" w:rsidRDefault="00C95C8B">
      <w:pPr>
        <w:spacing w:line="264" w:lineRule="auto"/>
        <w:rPr>
          <w:i/>
        </w:rPr>
      </w:pPr>
      <w:r>
        <w:rPr>
          <w:i/>
        </w:rPr>
        <w:t>Пояснения к строкам:</w:t>
      </w:r>
    </w:p>
    <w:p w14:paraId="678AC2FA" w14:textId="77777777" w:rsidR="007B0F19" w:rsidRDefault="00C95C8B">
      <w:pPr>
        <w:numPr>
          <w:ilvl w:val="0"/>
          <w:numId w:val="1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Ставки, руб./ч. — указаны ставки, актуальные на момент подписания настоящего Дополнения.</w:t>
      </w:r>
    </w:p>
    <w:p w14:paraId="5166E03B" w14:textId="77777777" w:rsidR="007B0F19" w:rsidRPr="00B9176D" w:rsidRDefault="00C95C8B" w:rsidP="00B9176D">
      <w:pPr>
        <w:numPr>
          <w:ilvl w:val="0"/>
          <w:numId w:val="1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Сумма, руб. — сумма часов по каждому виду работ, умноженных на часовую ставку.</w:t>
      </w:r>
    </w:p>
    <w:p w14:paraId="72B505CE" w14:textId="77777777" w:rsidR="007B0F19" w:rsidRDefault="007B0F19">
      <w:pPr>
        <w:spacing w:line="264" w:lineRule="auto"/>
      </w:pPr>
    </w:p>
    <w:tbl>
      <w:tblPr>
        <w:tblStyle w:val="a0"/>
        <w:tblW w:w="1524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7620"/>
        <w:gridCol w:w="7620"/>
      </w:tblGrid>
      <w:tr w:rsidR="007B0F19" w14:paraId="154E32D1" w14:textId="77777777">
        <w:trPr>
          <w:trHeight w:val="460"/>
        </w:trPr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ACAFE4" w14:textId="2C1E41E5" w:rsidR="007B0F19" w:rsidRDefault="00C95C8B">
            <w:r>
              <w:t>Исполнитель</w:t>
            </w:r>
            <w:r w:rsidR="00100038">
              <w:t xml:space="preserve"> ООО «ДевХ</w:t>
            </w:r>
            <w:r w:rsidR="00CA2B1F">
              <w:t>аб»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CE481A3" w14:textId="2542BEFD" w:rsidR="007B0F19" w:rsidRDefault="00C95C8B">
            <w:r>
              <w:t>Заказчик</w:t>
            </w:r>
            <w:r w:rsidR="00CA2B1F">
              <w:t xml:space="preserve"> </w:t>
            </w:r>
            <w:r w:rsidR="00CA2B1F" w:rsidRPr="00CA2B1F">
              <w:t>ООО «СУЗУКИ МОТОР РУС»</w:t>
            </w:r>
          </w:p>
        </w:tc>
      </w:tr>
      <w:tr w:rsidR="007B0F19" w14:paraId="1BEFEE51" w14:textId="77777777">
        <w:trPr>
          <w:trHeight w:val="1280"/>
        </w:trPr>
        <w:tc>
          <w:tcPr>
            <w:tcW w:w="7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BD4BF8" w14:textId="77777777" w:rsidR="00CA2B1F" w:rsidRDefault="00CA2B1F"/>
          <w:p w14:paraId="74004547" w14:textId="77777777" w:rsidR="007B0F19" w:rsidRDefault="00C95C8B">
            <w:r>
              <w:t>Генеральный директор</w:t>
            </w:r>
          </w:p>
          <w:p w14:paraId="496EAE54" w14:textId="2F1F1FAB" w:rsidR="007B0F19" w:rsidRDefault="007B0F19"/>
          <w:p w14:paraId="580EBFF5" w14:textId="77777777" w:rsidR="00100038" w:rsidRDefault="00100038"/>
          <w:p w14:paraId="362297F8" w14:textId="77777777" w:rsidR="007B0F19" w:rsidRDefault="00C95C8B">
            <w:r>
              <w:t xml:space="preserve"> ___________________(Самсонова Е.В.)                 М.П.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18244B" w14:textId="77777777" w:rsidR="00CA2B1F" w:rsidRDefault="00CA2B1F" w:rsidP="00CA2B1F"/>
          <w:p w14:paraId="325059FC" w14:textId="77777777" w:rsidR="00CA2B1F" w:rsidRDefault="00CA2B1F" w:rsidP="00CA2B1F">
            <w:r>
              <w:t>Генеральный директор</w:t>
            </w:r>
          </w:p>
          <w:p w14:paraId="4F98DBAF" w14:textId="48E6F5DE" w:rsidR="00CA2B1F" w:rsidRDefault="00CA2B1F" w:rsidP="00CA2B1F"/>
          <w:p w14:paraId="5F7313A6" w14:textId="77777777" w:rsidR="00100038" w:rsidRDefault="00100038" w:rsidP="00CA2B1F"/>
          <w:p w14:paraId="682CDB8F" w14:textId="41EBD219" w:rsidR="007B0F19" w:rsidRDefault="00CA2B1F" w:rsidP="00CA2B1F">
            <w:r>
              <w:t xml:space="preserve"> ___________________(</w:t>
            </w:r>
            <w:r w:rsidRPr="00CA2B1F">
              <w:t>Кэиити Сумида</w:t>
            </w:r>
            <w:r>
              <w:t>)                 М.П.</w:t>
            </w:r>
          </w:p>
        </w:tc>
      </w:tr>
    </w:tbl>
    <w:p w14:paraId="5E966C72" w14:textId="77777777" w:rsidR="007B0F19" w:rsidRDefault="007B0F19">
      <w:bookmarkStart w:id="30" w:name="_gjdgxs" w:colFirst="0" w:colLast="0"/>
      <w:bookmarkEnd w:id="30"/>
    </w:p>
    <w:sectPr w:rsidR="007B0F19" w:rsidSect="00B9176D">
      <w:footerReference w:type="default" r:id="rId7"/>
      <w:pgSz w:w="16838" w:h="11906"/>
      <w:pgMar w:top="446" w:right="993" w:bottom="377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8E154" w14:textId="77777777" w:rsidR="00C22912" w:rsidRDefault="00C22912">
      <w:r>
        <w:separator/>
      </w:r>
    </w:p>
  </w:endnote>
  <w:endnote w:type="continuationSeparator" w:id="0">
    <w:p w14:paraId="496140B0" w14:textId="77777777" w:rsidR="00C22912" w:rsidRDefault="00C2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ECB2B" w14:textId="77777777" w:rsidR="007B0F19" w:rsidRDefault="007B0F19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DA583" w14:textId="77777777" w:rsidR="00C22912" w:rsidRDefault="00C22912">
      <w:r>
        <w:separator/>
      </w:r>
    </w:p>
  </w:footnote>
  <w:footnote w:type="continuationSeparator" w:id="0">
    <w:p w14:paraId="66CA3BFB" w14:textId="77777777" w:rsidR="00C22912" w:rsidRDefault="00C22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1793"/>
    <w:multiLevelType w:val="multilevel"/>
    <w:tmpl w:val="42E6CC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9E84412"/>
    <w:multiLevelType w:val="multilevel"/>
    <w:tmpl w:val="475A9B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Meshcheryakov">
    <w15:presenceInfo w15:providerId="None" w15:userId="Sergey Meshcheryakov"/>
  </w15:person>
  <w15:person w15:author="Ksenia Koltsova">
    <w15:presenceInfo w15:providerId="AD" w15:userId="S-1-5-21-142304039-1320937256-3168615618-7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0F19"/>
    <w:rsid w:val="00100038"/>
    <w:rsid w:val="007B0F19"/>
    <w:rsid w:val="00986819"/>
    <w:rsid w:val="00A07DBA"/>
    <w:rsid w:val="00AA3013"/>
    <w:rsid w:val="00B640E3"/>
    <w:rsid w:val="00B9176D"/>
    <w:rsid w:val="00C22912"/>
    <w:rsid w:val="00C95C8B"/>
    <w:rsid w:val="00CA2B1F"/>
    <w:rsid w:val="00D376DE"/>
    <w:rsid w:val="00DC3076"/>
    <w:rsid w:val="00E60861"/>
    <w:rsid w:val="00FA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B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8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Meshcheryakov</cp:lastModifiedBy>
  <cp:revision>3</cp:revision>
  <cp:lastPrinted>2017-10-11T10:19:00Z</cp:lastPrinted>
  <dcterms:created xsi:type="dcterms:W3CDTF">2017-09-20T04:29:00Z</dcterms:created>
  <dcterms:modified xsi:type="dcterms:W3CDTF">2017-10-11T10:22:00Z</dcterms:modified>
</cp:coreProperties>
</file>